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D24CE" w14:textId="77777777" w:rsidR="007E77B7" w:rsidRDefault="00C51394">
      <w:pPr>
        <w:rPr>
          <w:b/>
          <w:sz w:val="28"/>
          <w:szCs w:val="28"/>
          <w:highlight w:val="white"/>
        </w:rPr>
      </w:pPr>
      <w:r>
        <w:rPr>
          <w:b/>
          <w:sz w:val="28"/>
          <w:szCs w:val="28"/>
          <w:highlight w:val="white"/>
        </w:rPr>
        <w:t>Flexible synthesis to deliver bespoke evidence for decision-making</w:t>
      </w:r>
    </w:p>
    <w:p w14:paraId="32599647" w14:textId="77777777" w:rsidR="007E77B7" w:rsidRDefault="007E77B7">
      <w:pPr>
        <w:rPr>
          <w:b/>
        </w:rPr>
      </w:pPr>
    </w:p>
    <w:p w14:paraId="31E6F869" w14:textId="77777777" w:rsidR="007E77B7" w:rsidRDefault="00C51394">
      <w:r>
        <w:t>Authors: Philip A. Martin</w:t>
      </w:r>
      <w:r>
        <w:rPr>
          <w:vertAlign w:val="superscript"/>
        </w:rPr>
        <w:t>1,2,3</w:t>
      </w:r>
      <w:r>
        <w:t>, Alec P. Christie</w:t>
      </w:r>
      <w:r>
        <w:rPr>
          <w:vertAlign w:val="superscript"/>
        </w:rPr>
        <w:t>1,2,4</w:t>
      </w:r>
      <w:r>
        <w:t xml:space="preserve">, </w:t>
      </w:r>
      <w:proofErr w:type="spellStart"/>
      <w:r>
        <w:t>Gorm</w:t>
      </w:r>
      <w:proofErr w:type="spellEnd"/>
      <w:r>
        <w:t xml:space="preserve"> E. Shackelford</w:t>
      </w:r>
      <w:r>
        <w:rPr>
          <w:vertAlign w:val="superscript"/>
        </w:rPr>
        <w:t>1,2</w:t>
      </w:r>
      <w:r>
        <w:t>, Amelia Hood</w:t>
      </w:r>
      <w:r>
        <w:rPr>
          <w:vertAlign w:val="superscript"/>
        </w:rPr>
        <w:t>2,5</w:t>
      </w:r>
      <w:r>
        <w:t>, Shengyu Wang</w:t>
      </w:r>
      <w:r>
        <w:rPr>
          <w:vertAlign w:val="superscript"/>
        </w:rPr>
        <w:t>6</w:t>
      </w:r>
      <w:r>
        <w:t xml:space="preserve">, </w:t>
      </w:r>
      <w:del w:id="0" w:author="Li,Bo" w:date="2022-06-07T16:29:00Z">
        <w:r w:rsidDel="004A4697">
          <w:delText>Li Bo</w:delText>
        </w:r>
      </w:del>
      <w:ins w:id="1" w:author="Li,Bo" w:date="2022-06-07T16:29:00Z">
        <w:r w:rsidR="004A4697">
          <w:t xml:space="preserve">Bo </w:t>
        </w:r>
      </w:ins>
      <w:del w:id="2" w:author="Li,Bo" w:date="2022-06-07T16:29:00Z">
        <w:r w:rsidDel="004A4697">
          <w:rPr>
            <w:vertAlign w:val="superscript"/>
          </w:rPr>
          <w:delText>6</w:delText>
        </w:r>
      </w:del>
      <w:ins w:id="3" w:author="Li,Bo" w:date="2022-06-07T16:29:00Z">
        <w:r w:rsidR="004A4697">
          <w:t>Li</w:t>
        </w:r>
        <w:r w:rsidR="004A4697">
          <w:rPr>
            <w:vertAlign w:val="superscript"/>
          </w:rPr>
          <w:t>7</w:t>
        </w:r>
      </w:ins>
      <w:r>
        <w:t>, William Morgan</w:t>
      </w:r>
      <w:r>
        <w:rPr>
          <w:vertAlign w:val="superscript"/>
        </w:rPr>
        <w:t>1,2</w:t>
      </w:r>
      <w:r>
        <w:t>, Maddy Lee</w:t>
      </w:r>
      <w:r>
        <w:rPr>
          <w:vertAlign w:val="superscript"/>
        </w:rPr>
        <w:t>1,2</w:t>
      </w:r>
      <w:r>
        <w:t>, David Aldridge</w:t>
      </w:r>
      <w:r>
        <w:rPr>
          <w:vertAlign w:val="superscript"/>
        </w:rPr>
        <w:t>1,2</w:t>
      </w:r>
      <w:r>
        <w:t>, William J. Sutherland</w:t>
      </w:r>
      <w:r>
        <w:rPr>
          <w:vertAlign w:val="superscript"/>
        </w:rPr>
        <w:t>1,2</w:t>
      </w:r>
    </w:p>
    <w:p w14:paraId="04D4AD17" w14:textId="77777777" w:rsidR="007E77B7" w:rsidRDefault="007E77B7"/>
    <w:p w14:paraId="6E00EFC5" w14:textId="77777777" w:rsidR="007E77B7" w:rsidRDefault="00C51394">
      <w:r>
        <w:t xml:space="preserve">Affiliations: </w:t>
      </w:r>
    </w:p>
    <w:p w14:paraId="34FB3D0C" w14:textId="77777777" w:rsidR="007E77B7" w:rsidRDefault="00C51394">
      <w:r>
        <w:t xml:space="preserve">1. Department of Zoology, University of Cambridge, Downing Street, Cambridge, CB2 3EJ, UK.  </w:t>
      </w:r>
    </w:p>
    <w:p w14:paraId="2561BF2A" w14:textId="77777777" w:rsidR="007E77B7" w:rsidRDefault="00C51394">
      <w:r>
        <w:t xml:space="preserve">2.  </w:t>
      </w:r>
      <w:proofErr w:type="spellStart"/>
      <w:r>
        <w:t>BioRISC</w:t>
      </w:r>
      <w:proofErr w:type="spellEnd"/>
      <w:r>
        <w:t xml:space="preserve"> (Biosecurity Research Initiative at St Catharine’s), St Catharine’s College, Cambridge, CB2 1RL, UK.</w:t>
      </w:r>
    </w:p>
    <w:p w14:paraId="31EF84E0" w14:textId="77777777" w:rsidR="007E77B7" w:rsidRDefault="00C51394">
      <w:r>
        <w:t xml:space="preserve">3.  Basque Centre for Climate Change (BC3), </w:t>
      </w:r>
      <w:proofErr w:type="spellStart"/>
      <w:r>
        <w:t>Edificio</w:t>
      </w:r>
      <w:proofErr w:type="spellEnd"/>
      <w:r>
        <w:t xml:space="preserve"> </w:t>
      </w:r>
      <w:proofErr w:type="spellStart"/>
      <w:r>
        <w:t>sede</w:t>
      </w:r>
      <w:proofErr w:type="spellEnd"/>
      <w:r>
        <w:t xml:space="preserve"> no 1, planta 1, Parque </w:t>
      </w:r>
      <w:proofErr w:type="spellStart"/>
      <w:r>
        <w:t>científico</w:t>
      </w:r>
      <w:proofErr w:type="spellEnd"/>
      <w:r>
        <w:t xml:space="preserve"> UPV/EHU, Barrio </w:t>
      </w:r>
      <w:proofErr w:type="spellStart"/>
      <w:r>
        <w:t>Sarriena</w:t>
      </w:r>
      <w:proofErr w:type="spellEnd"/>
      <w:r>
        <w:t xml:space="preserve"> s/n, 48940, </w:t>
      </w:r>
      <w:proofErr w:type="spellStart"/>
      <w:r>
        <w:t>Leioa</w:t>
      </w:r>
      <w:proofErr w:type="spellEnd"/>
      <w:r>
        <w:t>, Bizkaia, Spain.</w:t>
      </w:r>
    </w:p>
    <w:p w14:paraId="4CC95E50" w14:textId="77777777" w:rsidR="007E77B7" w:rsidRDefault="00C51394">
      <w:r>
        <w:t>4. Downing College, Regent Street, Cambridge, CB2 1DQ.</w:t>
      </w:r>
    </w:p>
    <w:p w14:paraId="64341434" w14:textId="77777777" w:rsidR="007E77B7" w:rsidRDefault="00C51394">
      <w:r>
        <w:t xml:space="preserve">5. Centre for Agri-Environmental Research, School of Agriculture, Policy and Development, University of Reading, </w:t>
      </w:r>
      <w:proofErr w:type="spellStart"/>
      <w:r>
        <w:t>Earley</w:t>
      </w:r>
      <w:proofErr w:type="spellEnd"/>
      <w:r>
        <w:t xml:space="preserve"> Gate, PO Box 237, Reading, RG6 6AR, UK. </w:t>
      </w:r>
    </w:p>
    <w:p w14:paraId="3CF7F35F" w14:textId="02B8939F" w:rsidR="007E77B7" w:rsidDel="00350611" w:rsidRDefault="00C51394">
      <w:pPr>
        <w:rPr>
          <w:del w:id="4" w:author="Li,Bo" w:date="2022-06-07T16:30:00Z"/>
        </w:rPr>
      </w:pPr>
      <w:r>
        <w:t>6. National Observations and Research Station of Wetland Ecosystems of the</w:t>
      </w:r>
      <w:ins w:id="5" w:author="Li,Bo" w:date="2022-06-07T16:30:00Z">
        <w:r w:rsidR="00350611">
          <w:t xml:space="preserve"> </w:t>
        </w:r>
      </w:ins>
    </w:p>
    <w:p w14:paraId="0F404D3F" w14:textId="7E03E458" w:rsidR="007E77B7" w:rsidDel="00350611" w:rsidRDefault="00C51394">
      <w:pPr>
        <w:rPr>
          <w:del w:id="6" w:author="Li,Bo" w:date="2022-06-07T16:30:00Z"/>
        </w:rPr>
      </w:pPr>
      <w:r>
        <w:t>Yangtze Estuary, and Ministry of Education Key Laboratory for Biodiversity</w:t>
      </w:r>
      <w:ins w:id="7" w:author="Li,Bo" w:date="2022-06-07T16:30:00Z">
        <w:r w:rsidR="00350611">
          <w:t xml:space="preserve"> </w:t>
        </w:r>
      </w:ins>
    </w:p>
    <w:p w14:paraId="30E0132C" w14:textId="765BFCE7" w:rsidR="007E77B7" w:rsidDel="00350611" w:rsidRDefault="00C51394">
      <w:pPr>
        <w:rPr>
          <w:del w:id="8" w:author="Li,Bo" w:date="2022-06-07T16:30:00Z"/>
        </w:rPr>
      </w:pPr>
      <w:r>
        <w:t>Science and Ecological Engineering, Coastal Ecosystems Research Station</w:t>
      </w:r>
      <w:ins w:id="9" w:author="Li,Bo" w:date="2022-06-07T16:30:00Z">
        <w:r w:rsidR="00350611">
          <w:t xml:space="preserve"> </w:t>
        </w:r>
      </w:ins>
    </w:p>
    <w:p w14:paraId="1F4C5C0C" w14:textId="42022147" w:rsidR="007E77B7" w:rsidDel="00350611" w:rsidRDefault="00C51394">
      <w:pPr>
        <w:rPr>
          <w:del w:id="10" w:author="Li,Bo" w:date="2022-06-07T16:30:00Z"/>
        </w:rPr>
      </w:pPr>
      <w:r>
        <w:t>of the Yangtze River Estuary, Institute of Biodiversity Science, School of Life</w:t>
      </w:r>
      <w:ins w:id="11" w:author="Li,Bo" w:date="2022-06-07T16:30:00Z">
        <w:r w:rsidR="00350611">
          <w:t xml:space="preserve"> </w:t>
        </w:r>
      </w:ins>
    </w:p>
    <w:p w14:paraId="4F7402C3" w14:textId="77777777" w:rsidR="007E77B7" w:rsidRDefault="00C51394">
      <w:pPr>
        <w:rPr>
          <w:ins w:id="12" w:author="Li,Bo" w:date="2022-06-07T16:29:00Z"/>
        </w:rPr>
      </w:pPr>
      <w:r>
        <w:t xml:space="preserve">Sciences, Fudan University, #2005 </w:t>
      </w:r>
      <w:proofErr w:type="spellStart"/>
      <w:r>
        <w:t>Songhu</w:t>
      </w:r>
      <w:proofErr w:type="spellEnd"/>
      <w:r>
        <w:t xml:space="preserve"> Road, Shanghai, 200438, China</w:t>
      </w:r>
    </w:p>
    <w:p w14:paraId="309ADAD7" w14:textId="77B2000B" w:rsidR="004A4697" w:rsidRDefault="004A4697" w:rsidP="00350611">
      <w:pPr>
        <w:rPr>
          <w:rFonts w:hint="eastAsia"/>
        </w:rPr>
      </w:pPr>
      <w:ins w:id="13" w:author="Li,Bo" w:date="2022-06-07T16:29:00Z">
        <w:r>
          <w:rPr>
            <w:rFonts w:hint="eastAsia"/>
          </w:rPr>
          <w:t>7</w:t>
        </w:r>
        <w:r>
          <w:t xml:space="preserve">. </w:t>
        </w:r>
      </w:ins>
      <w:ins w:id="14" w:author="Li,Bo" w:date="2022-06-07T16:30:00Z">
        <w:r w:rsidR="00350611">
          <w:t>Yunnan Key Laboratory of Plant Reproductive Adaptation and Evolutionary Ecology and Centre for Invasion</w:t>
        </w:r>
        <w:r w:rsidR="00350611">
          <w:rPr>
            <w:rFonts w:hint="eastAsia"/>
          </w:rPr>
          <w:t xml:space="preserve"> </w:t>
        </w:r>
        <w:r w:rsidR="00350611">
          <w:t>Biology, Institute of Biodiversity, School of Ecology and Environmental Science, Yunnan University, Kunming</w:t>
        </w:r>
        <w:r w:rsidR="00350611">
          <w:rPr>
            <w:rFonts w:hint="eastAsia"/>
          </w:rPr>
          <w:t xml:space="preserve"> </w:t>
        </w:r>
        <w:r w:rsidR="00350611">
          <w:t>650504, Yunnan, China</w:t>
        </w:r>
      </w:ins>
    </w:p>
    <w:p w14:paraId="3FCA4871" w14:textId="77777777" w:rsidR="007E77B7" w:rsidRDefault="007E77B7"/>
    <w:p w14:paraId="4E49E4D3" w14:textId="77777777" w:rsidR="007E77B7" w:rsidRDefault="00C51394">
      <w:r>
        <w:br w:type="page"/>
      </w:r>
    </w:p>
    <w:p w14:paraId="03DC6153" w14:textId="77777777" w:rsidR="007E77B7" w:rsidRDefault="007E77B7">
      <w:pPr>
        <w:rPr>
          <w:color w:val="38761D"/>
        </w:rPr>
      </w:pPr>
    </w:p>
    <w:p w14:paraId="388E6B7E" w14:textId="77777777" w:rsidR="007E77B7" w:rsidRDefault="00C51394">
      <w:r>
        <w:t xml:space="preserve">‘How effective will this intervention be for my needs?’ This is the critical question for almost any decision. However, it is often difficult to answer </w:t>
      </w:r>
      <w:hyperlink r:id="rId7">
        <w:r>
          <w:rPr>
            <w:color w:val="000000"/>
          </w:rPr>
          <w:t>(</w:t>
        </w:r>
      </w:hyperlink>
      <w:commentRangeStart w:id="15"/>
      <w:r>
        <w:rPr>
          <w:i/>
          <w:color w:val="000000"/>
        </w:rPr>
        <w:fldChar w:fldCharType="begin"/>
      </w:r>
      <w:r>
        <w:rPr>
          <w:i/>
          <w:color w:val="000000"/>
        </w:rPr>
        <w:instrText xml:space="preserve"> HYPERLINK "https://paperpile.com/c/u4TPYy/gPod+qenN" \h </w:instrText>
      </w:r>
      <w:r>
        <w:rPr>
          <w:i/>
          <w:color w:val="000000"/>
        </w:rPr>
        <w:fldChar w:fldCharType="separate"/>
      </w:r>
      <w:r>
        <w:rPr>
          <w:i/>
          <w:color w:val="000000"/>
        </w:rPr>
        <w:t>1</w:t>
      </w:r>
      <w:r>
        <w:rPr>
          <w:i/>
          <w:color w:val="000000"/>
        </w:rPr>
        <w:fldChar w:fldCharType="end"/>
      </w:r>
      <w:commentRangeEnd w:id="15"/>
      <w:r w:rsidR="00170179">
        <w:rPr>
          <w:rStyle w:val="a8"/>
        </w:rPr>
        <w:commentReference w:id="15"/>
      </w:r>
      <w:hyperlink r:id="rId11">
        <w:r>
          <w:rPr>
            <w:color w:val="000000"/>
          </w:rPr>
          <w:t xml:space="preserve">, </w:t>
        </w:r>
      </w:hyperlink>
      <w:hyperlink r:id="rId12">
        <w:r>
          <w:rPr>
            <w:i/>
            <w:color w:val="000000"/>
          </w:rPr>
          <w:t>2</w:t>
        </w:r>
      </w:hyperlink>
      <w:hyperlink r:id="rId13">
        <w:r>
          <w:rPr>
            <w:color w:val="000000"/>
          </w:rPr>
          <w:t>)</w:t>
        </w:r>
      </w:hyperlink>
      <w:r>
        <w:t xml:space="preserve">. Scientific evidence in the form of primary studies or evidence synthesis can help to answer this question but this evidence should ideally be robust, relevant, and up-to-date </w:t>
      </w:r>
      <w:hyperlink r:id="rId14">
        <w:r>
          <w:rPr>
            <w:color w:val="000000"/>
          </w:rPr>
          <w:t>(</w:t>
        </w:r>
      </w:hyperlink>
      <w:hyperlink r:id="rId15">
        <w:r>
          <w:rPr>
            <w:i/>
            <w:color w:val="000000"/>
          </w:rPr>
          <w:t>3</w:t>
        </w:r>
      </w:hyperlink>
      <w:hyperlink r:id="rId16">
        <w:r>
          <w:rPr>
            <w:color w:val="000000"/>
          </w:rPr>
          <w:t>)</w:t>
        </w:r>
      </w:hyperlink>
      <w:r>
        <w:t xml:space="preserve">. Huge amounts of resources have been dedicated to improving the robustness of scientific evidence </w:t>
      </w:r>
      <w:hyperlink r:id="rId17">
        <w:r>
          <w:rPr>
            <w:color w:val="000000"/>
          </w:rPr>
          <w:t>(</w:t>
        </w:r>
      </w:hyperlink>
      <w:hyperlink r:id="rId18">
        <w:r>
          <w:rPr>
            <w:i/>
            <w:color w:val="000000"/>
          </w:rPr>
          <w:t>2</w:t>
        </w:r>
      </w:hyperlink>
      <w:hyperlink r:id="rId19">
        <w:r>
          <w:rPr>
            <w:color w:val="000000"/>
          </w:rPr>
          <w:t>)</w:t>
        </w:r>
      </w:hyperlink>
      <w:r>
        <w:t xml:space="preserve">, but the importance of relevant evidence has received relatively little attention </w:t>
      </w:r>
      <w:hyperlink r:id="rId20">
        <w:r>
          <w:rPr>
            <w:color w:val="000000"/>
          </w:rPr>
          <w:t>(</w:t>
        </w:r>
      </w:hyperlink>
      <w:hyperlink r:id="rId21">
        <w:r>
          <w:rPr>
            <w:i/>
            <w:color w:val="000000"/>
          </w:rPr>
          <w:t>3</w:t>
        </w:r>
      </w:hyperlink>
      <w:hyperlink r:id="rId22">
        <w:r>
          <w:rPr>
            <w:color w:val="000000"/>
          </w:rPr>
          <w:t>)</w:t>
        </w:r>
      </w:hyperlink>
      <w:r>
        <w:t xml:space="preserve">. Even when robust evidence exists for an intervention of interest much of it is of limited relevance to decision-makers' needs because it relates to contexts that differ from those of the decision-maker </w:t>
      </w:r>
      <w:hyperlink r:id="rId23">
        <w:r>
          <w:rPr>
            <w:color w:val="000000"/>
          </w:rPr>
          <w:t>(</w:t>
        </w:r>
      </w:hyperlink>
      <w:hyperlink r:id="rId24">
        <w:r>
          <w:rPr>
            <w:i/>
            <w:color w:val="000000"/>
          </w:rPr>
          <w:t>1</w:t>
        </w:r>
      </w:hyperlink>
      <w:hyperlink r:id="rId25">
        <w:r>
          <w:rPr>
            <w:color w:val="000000"/>
          </w:rPr>
          <w:t xml:space="preserve">, </w:t>
        </w:r>
      </w:hyperlink>
      <w:hyperlink r:id="rId26">
        <w:r>
          <w:rPr>
            <w:i/>
            <w:color w:val="000000"/>
          </w:rPr>
          <w:t>2</w:t>
        </w:r>
      </w:hyperlink>
      <w:hyperlink r:id="rId27">
        <w:r>
          <w:rPr>
            <w:color w:val="000000"/>
          </w:rPr>
          <w:t>)</w:t>
        </w:r>
      </w:hyperlink>
      <w:r>
        <w:t xml:space="preserve">. This is compounded by the fact that the evidence used to make decisions is often out-of-date </w:t>
      </w:r>
      <w:hyperlink r:id="rId28">
        <w:r>
          <w:rPr>
            <w:color w:val="000000"/>
          </w:rPr>
          <w:t>(</w:t>
        </w:r>
      </w:hyperlink>
      <w:hyperlink r:id="rId29">
        <w:r>
          <w:rPr>
            <w:i/>
            <w:color w:val="000000"/>
          </w:rPr>
          <w:t>4</w:t>
        </w:r>
      </w:hyperlink>
      <w:hyperlink r:id="rId30">
        <w:r>
          <w:rPr>
            <w:color w:val="000000"/>
          </w:rPr>
          <w:t>)</w:t>
        </w:r>
      </w:hyperlink>
      <w:r>
        <w:t xml:space="preserve">. Without access to relevant, up-to-date evidence policymakers and practitioners may not use scientific evidence to inform their decisions </w:t>
      </w:r>
      <w:hyperlink r:id="rId31">
        <w:r>
          <w:rPr>
            <w:color w:val="000000"/>
          </w:rPr>
          <w:t>(</w:t>
        </w:r>
      </w:hyperlink>
      <w:commentRangeStart w:id="17"/>
      <w:r>
        <w:rPr>
          <w:i/>
          <w:color w:val="000000"/>
        </w:rPr>
        <w:fldChar w:fldCharType="begin"/>
      </w:r>
      <w:r>
        <w:rPr>
          <w:i/>
          <w:color w:val="000000"/>
        </w:rPr>
        <w:instrText xml:space="preserve"> HYPERLINK "https://paperpile.com/c/u4TPYy/8evE+Fp45" \h </w:instrText>
      </w:r>
      <w:r>
        <w:rPr>
          <w:i/>
          <w:color w:val="000000"/>
        </w:rPr>
        <w:fldChar w:fldCharType="separate"/>
      </w:r>
      <w:r>
        <w:rPr>
          <w:i/>
          <w:color w:val="000000"/>
        </w:rPr>
        <w:t>5</w:t>
      </w:r>
      <w:r>
        <w:rPr>
          <w:i/>
          <w:color w:val="000000"/>
        </w:rPr>
        <w:fldChar w:fldCharType="end"/>
      </w:r>
      <w:hyperlink r:id="rId32">
        <w:r>
          <w:rPr>
            <w:color w:val="000000"/>
          </w:rPr>
          <w:t xml:space="preserve">, </w:t>
        </w:r>
      </w:hyperlink>
      <w:hyperlink r:id="rId33">
        <w:r>
          <w:rPr>
            <w:i/>
            <w:color w:val="000000"/>
          </w:rPr>
          <w:t>6</w:t>
        </w:r>
      </w:hyperlink>
      <w:commentRangeEnd w:id="17"/>
      <w:r w:rsidR="00C56E50">
        <w:rPr>
          <w:rStyle w:val="a8"/>
        </w:rPr>
        <w:commentReference w:id="17"/>
      </w:r>
      <w:hyperlink r:id="rId34">
        <w:r>
          <w:rPr>
            <w:color w:val="000000"/>
          </w:rPr>
          <w:t>)</w:t>
        </w:r>
      </w:hyperlink>
      <w:r>
        <w:t>, which risks harmful and inefficient outcomes.</w:t>
      </w:r>
    </w:p>
    <w:p w14:paraId="4ABE9F68" w14:textId="77777777" w:rsidR="007E77B7" w:rsidRDefault="007E77B7"/>
    <w:p w14:paraId="0DF6426F" w14:textId="77777777" w:rsidR="007E77B7" w:rsidRDefault="00C51394">
      <w:pPr>
        <w:rPr>
          <w:color w:val="38761D"/>
        </w:rPr>
      </w:pPr>
      <w:r>
        <w:t xml:space="preserve">It is common sense that interventions will differ in their effectiveness in vastly different contexts. However, even subtle differences can influence how well the effectiveness of one intervention translates to another context. This relates to transferability - the extent to which an intervention would have the same effect in a different context </w:t>
      </w:r>
      <w:hyperlink r:id="rId35">
        <w:r>
          <w:rPr>
            <w:color w:val="000000"/>
          </w:rPr>
          <w:t>(</w:t>
        </w:r>
      </w:hyperlink>
      <w:hyperlink r:id="rId36">
        <w:r>
          <w:rPr>
            <w:i/>
            <w:color w:val="000000"/>
          </w:rPr>
          <w:t>7</w:t>
        </w:r>
      </w:hyperlink>
      <w:hyperlink r:id="rId37">
        <w:r>
          <w:rPr>
            <w:color w:val="000000"/>
          </w:rPr>
          <w:t>)</w:t>
        </w:r>
      </w:hyperlink>
      <w:r>
        <w:t>. There are myriad factors that may influence the transferability of intervention effects from one context to another, but broadly we think that these can be grouped into differences in (</w:t>
      </w:r>
      <w:proofErr w:type="spellStart"/>
      <w:r>
        <w:t>i</w:t>
      </w:r>
      <w:proofErr w:type="spellEnd"/>
      <w:r>
        <w:t xml:space="preserve">) settings, (ii) target populations, (iii) how the intervention is delivered, and (iv) how outcomes are measured (see Table 1 for details of these). Differences in settings, target populations, and intervention delivery can cause real differences in outcomes, whereas differences in outcome measurement can cause apparent differences that may disappear if study methodologies were uniform </w:t>
      </w:r>
      <w:hyperlink r:id="rId38">
        <w:r>
          <w:rPr>
            <w:color w:val="000000"/>
          </w:rPr>
          <w:t>(</w:t>
        </w:r>
      </w:hyperlink>
      <w:hyperlink r:id="rId39">
        <w:r>
          <w:rPr>
            <w:i/>
            <w:color w:val="000000"/>
          </w:rPr>
          <w:t>8</w:t>
        </w:r>
      </w:hyperlink>
      <w:hyperlink r:id="rId40">
        <w:r>
          <w:rPr>
            <w:color w:val="000000"/>
          </w:rPr>
          <w:t>)</w:t>
        </w:r>
      </w:hyperlink>
      <w:r>
        <w:rPr>
          <w:color w:val="38761D"/>
        </w:rPr>
        <w:t>.</w:t>
      </w:r>
    </w:p>
    <w:p w14:paraId="3B5F5425" w14:textId="77777777" w:rsidR="007E77B7" w:rsidRDefault="007E77B7">
      <w:pPr>
        <w:rPr>
          <w:color w:val="38761D"/>
        </w:rPr>
      </w:pPr>
    </w:p>
    <w:p w14:paraId="532BF5A5" w14:textId="77777777" w:rsidR="007E77B7" w:rsidRDefault="00C51394">
      <w:r>
        <w:t xml:space="preserve">Differences in context matter; particularly in fields that are typified by high levels of complexity, such as conservation biology </w:t>
      </w:r>
      <w:hyperlink r:id="rId41">
        <w:r>
          <w:rPr>
            <w:color w:val="000000"/>
          </w:rPr>
          <w:t>(</w:t>
        </w:r>
      </w:hyperlink>
      <w:hyperlink r:id="rId42">
        <w:r>
          <w:rPr>
            <w:i/>
            <w:color w:val="000000"/>
          </w:rPr>
          <w:t>8</w:t>
        </w:r>
      </w:hyperlink>
      <w:hyperlink r:id="rId43">
        <w:r>
          <w:rPr>
            <w:color w:val="000000"/>
          </w:rPr>
          <w:t>)</w:t>
        </w:r>
      </w:hyperlink>
      <w:r>
        <w:t xml:space="preserve">, public health </w:t>
      </w:r>
      <w:hyperlink r:id="rId44">
        <w:r>
          <w:rPr>
            <w:color w:val="000000"/>
          </w:rPr>
          <w:t>(</w:t>
        </w:r>
      </w:hyperlink>
      <w:hyperlink r:id="rId45">
        <w:r>
          <w:rPr>
            <w:i/>
            <w:color w:val="000000"/>
          </w:rPr>
          <w:t>9</w:t>
        </w:r>
      </w:hyperlink>
      <w:hyperlink r:id="rId46">
        <w:r>
          <w:rPr>
            <w:color w:val="000000"/>
          </w:rPr>
          <w:t>)</w:t>
        </w:r>
      </w:hyperlink>
      <w:r>
        <w:t xml:space="preserve">, and education </w:t>
      </w:r>
      <w:hyperlink r:id="rId47">
        <w:r>
          <w:rPr>
            <w:color w:val="000000"/>
          </w:rPr>
          <w:t>(</w:t>
        </w:r>
      </w:hyperlink>
      <w:hyperlink r:id="rId48">
        <w:r>
          <w:rPr>
            <w:i/>
            <w:color w:val="000000"/>
          </w:rPr>
          <w:t>10</w:t>
        </w:r>
      </w:hyperlink>
      <w:hyperlink r:id="rId49">
        <w:r>
          <w:rPr>
            <w:color w:val="000000"/>
          </w:rPr>
          <w:t>)</w:t>
        </w:r>
      </w:hyperlink>
      <w:r>
        <w:t xml:space="preserve">. Evidence synthesis in the form of systematic review combined with meta-analysis can be valuable for informing decisions, but where intervention outcomes are highly context dependent it may be difficult to generalise about intervention effectiveness </w:t>
      </w:r>
      <w:hyperlink r:id="rId50">
        <w:r>
          <w:rPr>
            <w:color w:val="000000"/>
          </w:rPr>
          <w:t>(</w:t>
        </w:r>
      </w:hyperlink>
      <w:hyperlink r:id="rId51">
        <w:r>
          <w:rPr>
            <w:i/>
            <w:color w:val="000000"/>
          </w:rPr>
          <w:t>9</w:t>
        </w:r>
      </w:hyperlink>
      <w:hyperlink r:id="rId52">
        <w:r>
          <w:rPr>
            <w:color w:val="000000"/>
          </w:rPr>
          <w:t>)</w:t>
        </w:r>
      </w:hyperlink>
      <w:r>
        <w:t xml:space="preserve">. Subgroup analysis or meta-regression can be used to explain this variation, but a paucity of studies often precludes detailed analyses covering a range of different contexts </w:t>
      </w:r>
      <w:hyperlink r:id="rId53">
        <w:r>
          <w:rPr>
            <w:color w:val="000000"/>
          </w:rPr>
          <w:t>(</w:t>
        </w:r>
      </w:hyperlink>
      <w:hyperlink r:id="rId54">
        <w:r>
          <w:rPr>
            <w:i/>
            <w:color w:val="000000"/>
          </w:rPr>
          <w:t>9</w:t>
        </w:r>
      </w:hyperlink>
      <w:hyperlink r:id="rId55">
        <w:r>
          <w:rPr>
            <w:color w:val="000000"/>
          </w:rPr>
          <w:t>)</w:t>
        </w:r>
      </w:hyperlink>
      <w:r>
        <w:t>.</w:t>
      </w:r>
    </w:p>
    <w:p w14:paraId="587B8B7D" w14:textId="77777777" w:rsidR="007E77B7" w:rsidRDefault="007E77B7"/>
    <w:p w14:paraId="16A31E5E" w14:textId="77777777" w:rsidR="007E77B7" w:rsidRDefault="00C51394">
      <w:r>
        <w:t xml:space="preserve">One solution to this lack of relevant evidence is to co-produce new primary studies or systematic reviews with decision-makers that fit a specific context exactly </w:t>
      </w:r>
      <w:hyperlink r:id="rId56">
        <w:r>
          <w:rPr>
            <w:color w:val="000000"/>
          </w:rPr>
          <w:t>(</w:t>
        </w:r>
      </w:hyperlink>
      <w:commentRangeStart w:id="18"/>
      <w:r>
        <w:rPr>
          <w:i/>
          <w:color w:val="000000"/>
        </w:rPr>
        <w:fldChar w:fldCharType="begin"/>
      </w:r>
      <w:r>
        <w:rPr>
          <w:i/>
          <w:color w:val="000000"/>
        </w:rPr>
        <w:instrText xml:space="preserve"> HYPERLINK "https://paperpile.com/c/u4TPYy/TAfK+eSAa" \h </w:instrText>
      </w:r>
      <w:r>
        <w:rPr>
          <w:i/>
          <w:color w:val="000000"/>
        </w:rPr>
        <w:fldChar w:fldCharType="separate"/>
      </w:r>
      <w:r>
        <w:rPr>
          <w:i/>
          <w:color w:val="000000"/>
        </w:rPr>
        <w:t>11</w:t>
      </w:r>
      <w:r>
        <w:rPr>
          <w:i/>
          <w:color w:val="000000"/>
        </w:rPr>
        <w:fldChar w:fldCharType="end"/>
      </w:r>
      <w:hyperlink r:id="rId57">
        <w:r>
          <w:rPr>
            <w:color w:val="000000"/>
          </w:rPr>
          <w:t xml:space="preserve">, </w:t>
        </w:r>
      </w:hyperlink>
      <w:hyperlink r:id="rId58">
        <w:r>
          <w:rPr>
            <w:i/>
            <w:color w:val="000000"/>
          </w:rPr>
          <w:t>12</w:t>
        </w:r>
      </w:hyperlink>
      <w:commentRangeEnd w:id="18"/>
      <w:r>
        <w:rPr>
          <w:rStyle w:val="a8"/>
        </w:rPr>
        <w:commentReference w:id="18"/>
      </w:r>
      <w:hyperlink r:id="rId59">
        <w:r>
          <w:rPr>
            <w:color w:val="000000"/>
          </w:rPr>
          <w:t>)</w:t>
        </w:r>
      </w:hyperlink>
      <w:r>
        <w:t xml:space="preserve">. However, this requires time and money; may be impractical for some decisions; and still produces evidence that is of limited relevance for people working in other contexts </w:t>
      </w:r>
      <w:hyperlink r:id="rId60">
        <w:r>
          <w:rPr>
            <w:color w:val="000000"/>
          </w:rPr>
          <w:t>(</w:t>
        </w:r>
      </w:hyperlink>
      <w:hyperlink r:id="rId61">
        <w:r>
          <w:rPr>
            <w:i/>
            <w:color w:val="000000"/>
          </w:rPr>
          <w:t>13</w:t>
        </w:r>
      </w:hyperlink>
      <w:hyperlink r:id="rId62">
        <w:r>
          <w:rPr>
            <w:color w:val="000000"/>
          </w:rPr>
          <w:t>)</w:t>
        </w:r>
      </w:hyperlink>
      <w:r>
        <w:t xml:space="preserve">. An alternative solution involves determining the relevance of existing sources of evidence with respect to the local context, followed by an assessment of how effectiveness may change from one context to the next </w:t>
      </w:r>
      <w:hyperlink r:id="rId63">
        <w:r>
          <w:rPr>
            <w:color w:val="000000"/>
          </w:rPr>
          <w:t>(</w:t>
        </w:r>
      </w:hyperlink>
      <w:hyperlink r:id="rId64">
        <w:r>
          <w:rPr>
            <w:i/>
            <w:color w:val="000000"/>
          </w:rPr>
          <w:t>9</w:t>
        </w:r>
      </w:hyperlink>
      <w:hyperlink r:id="rId65">
        <w:r>
          <w:rPr>
            <w:color w:val="000000"/>
          </w:rPr>
          <w:t xml:space="preserve">, </w:t>
        </w:r>
      </w:hyperlink>
      <w:hyperlink r:id="rId66">
        <w:r>
          <w:rPr>
            <w:i/>
            <w:color w:val="000000"/>
          </w:rPr>
          <w:t>13</w:t>
        </w:r>
      </w:hyperlink>
      <w:hyperlink r:id="rId67">
        <w:r>
          <w:rPr>
            <w:color w:val="000000"/>
          </w:rPr>
          <w:t xml:space="preserve">, </w:t>
        </w:r>
      </w:hyperlink>
      <w:commentRangeStart w:id="19"/>
      <w:r>
        <w:rPr>
          <w:i/>
          <w:color w:val="000000"/>
        </w:rPr>
        <w:fldChar w:fldCharType="begin"/>
      </w:r>
      <w:r>
        <w:rPr>
          <w:i/>
          <w:color w:val="000000"/>
        </w:rPr>
        <w:instrText xml:space="preserve"> HYPERLINK "https://paperpile.com/c/u4TPYy/dfBH+tzkX+2gKK" \h </w:instrText>
      </w:r>
      <w:r>
        <w:rPr>
          <w:i/>
          <w:color w:val="000000"/>
        </w:rPr>
        <w:fldChar w:fldCharType="separate"/>
      </w:r>
      <w:r>
        <w:rPr>
          <w:i/>
          <w:color w:val="000000"/>
        </w:rPr>
        <w:t>14</w:t>
      </w:r>
      <w:r>
        <w:rPr>
          <w:i/>
          <w:color w:val="000000"/>
        </w:rPr>
        <w:fldChar w:fldCharType="end"/>
      </w:r>
      <w:commentRangeEnd w:id="19"/>
      <w:r w:rsidR="009D21EE">
        <w:rPr>
          <w:rStyle w:val="a8"/>
        </w:rPr>
        <w:commentReference w:id="19"/>
      </w:r>
      <w:hyperlink r:id="rId68">
        <w:r>
          <w:rPr>
            <w:color w:val="000000"/>
          </w:rPr>
          <w:t>)</w:t>
        </w:r>
      </w:hyperlink>
      <w:r>
        <w:t>. We think that this latter option presents a promising route for delivering evidence.</w:t>
      </w:r>
    </w:p>
    <w:p w14:paraId="0AD0BB77" w14:textId="77777777" w:rsidR="007E77B7" w:rsidRDefault="007E77B7"/>
    <w:p w14:paraId="04B48A5E" w14:textId="77777777" w:rsidR="007E77B7" w:rsidRDefault="00C51394">
      <w:r>
        <w:t xml:space="preserve">Not only does evidence synthesis vary in its relevance to decision-makers, but it is also often out-of-date. This is because as new primary studies are carried out, the apparent effectiveness of interventions changes </w:t>
      </w:r>
      <w:hyperlink r:id="rId69">
        <w:r>
          <w:rPr>
            <w:color w:val="000000"/>
          </w:rPr>
          <w:t>(</w:t>
        </w:r>
      </w:hyperlink>
      <w:hyperlink r:id="rId70">
        <w:r>
          <w:rPr>
            <w:i/>
            <w:color w:val="000000"/>
          </w:rPr>
          <w:t>15</w:t>
        </w:r>
      </w:hyperlink>
      <w:hyperlink r:id="rId71">
        <w:r>
          <w:rPr>
            <w:color w:val="000000"/>
          </w:rPr>
          <w:t>)</w:t>
        </w:r>
      </w:hyperlink>
      <w:r>
        <w:t xml:space="preserve">. For example, a review of systematic reviews in internal medicine found that nearly a quarter of them were out-of-date within two years of publication </w:t>
      </w:r>
      <w:hyperlink r:id="rId72">
        <w:r>
          <w:rPr>
            <w:color w:val="000000"/>
          </w:rPr>
          <w:t>(</w:t>
        </w:r>
      </w:hyperlink>
      <w:hyperlink r:id="rId73">
        <w:r>
          <w:rPr>
            <w:i/>
            <w:color w:val="000000"/>
          </w:rPr>
          <w:t>16</w:t>
        </w:r>
      </w:hyperlink>
      <w:hyperlink r:id="rId74">
        <w:r>
          <w:rPr>
            <w:color w:val="000000"/>
          </w:rPr>
          <w:t>)</w:t>
        </w:r>
      </w:hyperlink>
      <w:r>
        <w:t xml:space="preserve">. This problem has been brought into stark focus during the COVID-19 </w:t>
      </w:r>
      <w:r>
        <w:lastRenderedPageBreak/>
        <w:t xml:space="preserve">pandemic - as promising new treatments emerged and were tested, systematic reviews summarising their effectiveness were produced. However, these systematic reviews were often out-of-date before they were even published </w:t>
      </w:r>
      <w:hyperlink r:id="rId75">
        <w:r>
          <w:rPr>
            <w:color w:val="000000"/>
          </w:rPr>
          <w:t>(</w:t>
        </w:r>
      </w:hyperlink>
      <w:hyperlink r:id="rId76">
        <w:r>
          <w:rPr>
            <w:i/>
            <w:color w:val="000000"/>
          </w:rPr>
          <w:t>17</w:t>
        </w:r>
      </w:hyperlink>
      <w:hyperlink r:id="rId77">
        <w:r>
          <w:rPr>
            <w:color w:val="000000"/>
          </w:rPr>
          <w:t>)</w:t>
        </w:r>
      </w:hyperlink>
      <w:r>
        <w:t xml:space="preserve">. One solution to this is the use of ‘living reviews’ in which the evidence base is searched and regularly updated as new studies are published. One example of this is the Australian Stroke Foundation, who have reduced the time between guideline updates from 7 years to 3 months as a result of using a living review approach </w:t>
      </w:r>
      <w:hyperlink r:id="rId78">
        <w:r>
          <w:rPr>
            <w:color w:val="000000"/>
          </w:rPr>
          <w:t>(</w:t>
        </w:r>
      </w:hyperlink>
      <w:hyperlink r:id="rId79">
        <w:r>
          <w:rPr>
            <w:i/>
            <w:color w:val="000000"/>
          </w:rPr>
          <w:t>17</w:t>
        </w:r>
      </w:hyperlink>
      <w:hyperlink r:id="rId80">
        <w:r>
          <w:rPr>
            <w:color w:val="000000"/>
          </w:rPr>
          <w:t>)</w:t>
        </w:r>
      </w:hyperlink>
      <w:r>
        <w:t>. This approach is rapidly gaining acceptance in healthcare and we think that it has great potential in other mission driven fields.</w:t>
      </w:r>
    </w:p>
    <w:p w14:paraId="1D2CEC3A" w14:textId="77777777" w:rsidR="007E77B7" w:rsidRDefault="007E77B7">
      <w:pPr>
        <w:rPr>
          <w:color w:val="38761D"/>
        </w:rPr>
      </w:pPr>
    </w:p>
    <w:p w14:paraId="5F6F29C3" w14:textId="77777777" w:rsidR="007E77B7" w:rsidRDefault="00C51394">
      <w:r>
        <w:t>To provide access to the highly-relevant and up to date evidence that practitioners and policymakers need, we believe there is a need for a new method of evidence synthesis that builds on advances made in systematic review. Such a method should allow users to explicitly define their context in terms of the setting, target population, intervention delivery, and outcome measurements (as detailed in Table 1) in order to facilitate comparisons with the existing evidence base. This system should allow decision-makers to address a wide range of questions while allowing for flexibility relating to different contextual factors.</w:t>
      </w:r>
    </w:p>
    <w:p w14:paraId="46A1FCA0" w14:textId="77777777" w:rsidR="007E77B7" w:rsidRDefault="007E77B7"/>
    <w:p w14:paraId="4F655759" w14:textId="77777777" w:rsidR="007E77B7" w:rsidRDefault="00C51394">
      <w:r>
        <w:t>Below we outline how providing a database compiled using systematic review methods combined with an interactive web app can provide a possible solution to the barriers relating to relevance and access.</w:t>
      </w:r>
    </w:p>
    <w:p w14:paraId="7DD4C745" w14:textId="77777777" w:rsidR="007E77B7" w:rsidRDefault="007E77B7">
      <w:pPr>
        <w:rPr>
          <w:color w:val="38761D"/>
        </w:rPr>
      </w:pPr>
    </w:p>
    <w:p w14:paraId="66EDAF61" w14:textId="77777777" w:rsidR="007E77B7" w:rsidRDefault="007E77B7">
      <w:pPr>
        <w:rPr>
          <w:color w:val="38761D"/>
        </w:rPr>
      </w:pPr>
    </w:p>
    <w:p w14:paraId="476E0C42" w14:textId="77777777" w:rsidR="007E77B7" w:rsidRDefault="00C51394">
      <w:r>
        <w:rPr>
          <w:b/>
        </w:rPr>
        <w:t>Table 1</w:t>
      </w:r>
      <w:r>
        <w:t xml:space="preserve"> - Different contextual factors that may influence how well intervention effects transfer from one context to another. This list is not exhaustive, see </w:t>
      </w:r>
      <w:hyperlink r:id="rId81">
        <w:r>
          <w:rPr>
            <w:color w:val="000000"/>
          </w:rPr>
          <w:t>(</w:t>
        </w:r>
      </w:hyperlink>
      <w:hyperlink r:id="rId82">
        <w:r>
          <w:rPr>
            <w:i/>
            <w:color w:val="000000"/>
          </w:rPr>
          <w:t>2</w:t>
        </w:r>
      </w:hyperlink>
      <w:hyperlink r:id="rId83">
        <w:r>
          <w:rPr>
            <w:color w:val="000000"/>
          </w:rPr>
          <w:t>)</w:t>
        </w:r>
      </w:hyperlink>
      <w:r>
        <w:t xml:space="preserve"> for examples from clinical medicine, </w:t>
      </w:r>
      <w:hyperlink r:id="rId84">
        <w:r>
          <w:rPr>
            <w:color w:val="000000"/>
          </w:rPr>
          <w:t>(</w:t>
        </w:r>
      </w:hyperlink>
      <w:hyperlink r:id="rId85">
        <w:r>
          <w:rPr>
            <w:i/>
            <w:color w:val="000000"/>
          </w:rPr>
          <w:t>1</w:t>
        </w:r>
      </w:hyperlink>
      <w:hyperlink r:id="rId86">
        <w:r>
          <w:rPr>
            <w:color w:val="000000"/>
          </w:rPr>
          <w:t>)</w:t>
        </w:r>
      </w:hyperlink>
      <w:r>
        <w:t xml:space="preserve"> for examples from biodiversity conservation</w:t>
      </w:r>
    </w:p>
    <w:tbl>
      <w:tblPr>
        <w:tblStyle w:val="a5"/>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1"/>
        <w:gridCol w:w="2299"/>
        <w:gridCol w:w="2665"/>
        <w:gridCol w:w="2475"/>
      </w:tblGrid>
      <w:tr w:rsidR="007E77B7" w14:paraId="4AB4D1D4" w14:textId="77777777">
        <w:trPr>
          <w:trHeight w:val="477"/>
        </w:trPr>
        <w:tc>
          <w:tcPr>
            <w:tcW w:w="1590" w:type="dxa"/>
            <w:tcBorders>
              <w:left w:val="single" w:sz="8" w:space="0" w:color="FFFFFF"/>
              <w:right w:val="single" w:sz="8" w:space="0" w:color="FFFFFF"/>
            </w:tcBorders>
            <w:shd w:val="clear" w:color="auto" w:fill="auto"/>
            <w:tcMar>
              <w:top w:w="100" w:type="dxa"/>
              <w:left w:w="100" w:type="dxa"/>
              <w:bottom w:w="100" w:type="dxa"/>
              <w:right w:w="100" w:type="dxa"/>
            </w:tcMar>
          </w:tcPr>
          <w:p w14:paraId="63D908A8" w14:textId="77777777" w:rsidR="007E77B7" w:rsidRDefault="00C51394">
            <w:pPr>
              <w:widowControl w:val="0"/>
              <w:pBdr>
                <w:top w:val="nil"/>
                <w:left w:val="nil"/>
                <w:bottom w:val="nil"/>
                <w:right w:val="nil"/>
                <w:between w:val="nil"/>
              </w:pBdr>
              <w:spacing w:line="240" w:lineRule="auto"/>
              <w:rPr>
                <w:b/>
                <w:sz w:val="20"/>
                <w:szCs w:val="20"/>
              </w:rPr>
            </w:pPr>
            <w:r>
              <w:rPr>
                <w:b/>
                <w:sz w:val="20"/>
                <w:szCs w:val="20"/>
              </w:rPr>
              <w:t>Contextual factor</w:t>
            </w:r>
          </w:p>
        </w:tc>
        <w:tc>
          <w:tcPr>
            <w:tcW w:w="2299" w:type="dxa"/>
            <w:tcBorders>
              <w:left w:val="single" w:sz="8" w:space="0" w:color="FFFFFF"/>
              <w:right w:val="single" w:sz="8" w:space="0" w:color="FFFFFF"/>
            </w:tcBorders>
            <w:shd w:val="clear" w:color="auto" w:fill="auto"/>
            <w:tcMar>
              <w:top w:w="100" w:type="dxa"/>
              <w:left w:w="100" w:type="dxa"/>
              <w:bottom w:w="100" w:type="dxa"/>
              <w:right w:w="100" w:type="dxa"/>
            </w:tcMar>
          </w:tcPr>
          <w:p w14:paraId="182DF637" w14:textId="77777777" w:rsidR="007E77B7" w:rsidRDefault="00C51394">
            <w:pPr>
              <w:widowControl w:val="0"/>
              <w:pBdr>
                <w:top w:val="nil"/>
                <w:left w:val="nil"/>
                <w:bottom w:val="nil"/>
                <w:right w:val="nil"/>
                <w:between w:val="nil"/>
              </w:pBdr>
              <w:spacing w:line="240" w:lineRule="auto"/>
              <w:rPr>
                <w:b/>
                <w:sz w:val="20"/>
                <w:szCs w:val="20"/>
              </w:rPr>
            </w:pPr>
            <w:r>
              <w:rPr>
                <w:b/>
                <w:sz w:val="20"/>
                <w:szCs w:val="20"/>
              </w:rPr>
              <w:t>Definition</w:t>
            </w:r>
          </w:p>
        </w:tc>
        <w:tc>
          <w:tcPr>
            <w:tcW w:w="2665" w:type="dxa"/>
            <w:tcBorders>
              <w:left w:val="single" w:sz="8" w:space="0" w:color="FFFFFF"/>
              <w:right w:val="single" w:sz="8" w:space="0" w:color="FFFFFF"/>
            </w:tcBorders>
            <w:shd w:val="clear" w:color="auto" w:fill="auto"/>
            <w:tcMar>
              <w:top w:w="100" w:type="dxa"/>
              <w:left w:w="100" w:type="dxa"/>
              <w:bottom w:w="100" w:type="dxa"/>
              <w:right w:w="100" w:type="dxa"/>
            </w:tcMar>
          </w:tcPr>
          <w:p w14:paraId="364B6603" w14:textId="77777777" w:rsidR="007E77B7" w:rsidRDefault="00C51394">
            <w:pPr>
              <w:widowControl w:val="0"/>
              <w:pBdr>
                <w:top w:val="nil"/>
                <w:left w:val="nil"/>
                <w:bottom w:val="nil"/>
                <w:right w:val="nil"/>
                <w:between w:val="nil"/>
              </w:pBdr>
              <w:spacing w:line="240" w:lineRule="auto"/>
              <w:rPr>
                <w:b/>
                <w:sz w:val="20"/>
                <w:szCs w:val="20"/>
              </w:rPr>
            </w:pPr>
            <w:r>
              <w:rPr>
                <w:b/>
                <w:sz w:val="20"/>
                <w:szCs w:val="20"/>
              </w:rPr>
              <w:t>Examples of these factors</w:t>
            </w:r>
          </w:p>
        </w:tc>
        <w:tc>
          <w:tcPr>
            <w:tcW w:w="2475" w:type="dxa"/>
            <w:tcBorders>
              <w:left w:val="single" w:sz="8" w:space="0" w:color="FFFFFF"/>
              <w:right w:val="single" w:sz="8" w:space="0" w:color="FFFFFF"/>
            </w:tcBorders>
            <w:shd w:val="clear" w:color="auto" w:fill="auto"/>
            <w:tcMar>
              <w:top w:w="100" w:type="dxa"/>
              <w:left w:w="100" w:type="dxa"/>
              <w:bottom w:w="100" w:type="dxa"/>
              <w:right w:w="100" w:type="dxa"/>
            </w:tcMar>
          </w:tcPr>
          <w:p w14:paraId="05954641" w14:textId="77777777" w:rsidR="007E77B7" w:rsidRDefault="00C51394">
            <w:pPr>
              <w:widowControl w:val="0"/>
              <w:pBdr>
                <w:top w:val="nil"/>
                <w:left w:val="nil"/>
                <w:bottom w:val="nil"/>
                <w:right w:val="nil"/>
                <w:between w:val="nil"/>
              </w:pBdr>
              <w:spacing w:line="240" w:lineRule="auto"/>
              <w:rPr>
                <w:b/>
                <w:sz w:val="20"/>
                <w:szCs w:val="20"/>
              </w:rPr>
            </w:pPr>
            <w:r>
              <w:rPr>
                <w:b/>
                <w:sz w:val="20"/>
                <w:szCs w:val="20"/>
              </w:rPr>
              <w:t>Detailed examples</w:t>
            </w:r>
          </w:p>
        </w:tc>
      </w:tr>
      <w:tr w:rsidR="007E77B7" w14:paraId="05CA97AD" w14:textId="77777777">
        <w:tc>
          <w:tcPr>
            <w:tcW w:w="1590" w:type="dxa"/>
            <w:tcBorders>
              <w:left w:val="single" w:sz="8" w:space="0" w:color="FFFFFF"/>
              <w:right w:val="single" w:sz="8" w:space="0" w:color="FFFFFF"/>
            </w:tcBorders>
            <w:shd w:val="clear" w:color="auto" w:fill="auto"/>
            <w:tcMar>
              <w:top w:w="100" w:type="dxa"/>
              <w:left w:w="100" w:type="dxa"/>
              <w:bottom w:w="100" w:type="dxa"/>
              <w:right w:w="100" w:type="dxa"/>
            </w:tcMar>
          </w:tcPr>
          <w:p w14:paraId="15E27DEC" w14:textId="77777777" w:rsidR="007E77B7" w:rsidRDefault="00C51394">
            <w:pPr>
              <w:widowControl w:val="0"/>
              <w:pBdr>
                <w:top w:val="nil"/>
                <w:left w:val="nil"/>
                <w:bottom w:val="nil"/>
                <w:right w:val="nil"/>
                <w:between w:val="nil"/>
              </w:pBdr>
              <w:spacing w:line="240" w:lineRule="auto"/>
              <w:rPr>
                <w:sz w:val="20"/>
                <w:szCs w:val="20"/>
              </w:rPr>
            </w:pPr>
            <w:r>
              <w:rPr>
                <w:sz w:val="20"/>
                <w:szCs w:val="20"/>
              </w:rPr>
              <w:t>Setting</w:t>
            </w:r>
          </w:p>
        </w:tc>
        <w:tc>
          <w:tcPr>
            <w:tcW w:w="2299" w:type="dxa"/>
            <w:tcBorders>
              <w:left w:val="single" w:sz="8" w:space="0" w:color="FFFFFF"/>
              <w:right w:val="single" w:sz="8" w:space="0" w:color="FFFFFF"/>
            </w:tcBorders>
            <w:shd w:val="clear" w:color="auto" w:fill="auto"/>
            <w:tcMar>
              <w:top w:w="100" w:type="dxa"/>
              <w:left w:w="100" w:type="dxa"/>
              <w:bottom w:w="100" w:type="dxa"/>
              <w:right w:w="100" w:type="dxa"/>
            </w:tcMar>
          </w:tcPr>
          <w:p w14:paraId="2D057A49" w14:textId="77777777" w:rsidR="007E77B7" w:rsidRDefault="00C51394">
            <w:pPr>
              <w:widowControl w:val="0"/>
              <w:pBdr>
                <w:top w:val="nil"/>
                <w:left w:val="nil"/>
                <w:bottom w:val="nil"/>
                <w:right w:val="nil"/>
                <w:between w:val="nil"/>
              </w:pBdr>
              <w:spacing w:line="240" w:lineRule="auto"/>
              <w:rPr>
                <w:sz w:val="20"/>
                <w:szCs w:val="20"/>
              </w:rPr>
            </w:pPr>
            <w:r>
              <w:rPr>
                <w:sz w:val="20"/>
                <w:szCs w:val="20"/>
              </w:rPr>
              <w:t>The location where the intervention occurs and features relating to that location, excluding those relating to the target population.</w:t>
            </w:r>
          </w:p>
        </w:tc>
        <w:tc>
          <w:tcPr>
            <w:tcW w:w="2665" w:type="dxa"/>
            <w:tcBorders>
              <w:left w:val="single" w:sz="8" w:space="0" w:color="FFFFFF"/>
              <w:right w:val="single" w:sz="8" w:space="0" w:color="FFFFFF"/>
            </w:tcBorders>
            <w:shd w:val="clear" w:color="auto" w:fill="auto"/>
            <w:tcMar>
              <w:top w:w="100" w:type="dxa"/>
              <w:left w:w="100" w:type="dxa"/>
              <w:bottom w:w="100" w:type="dxa"/>
              <w:right w:w="100" w:type="dxa"/>
            </w:tcMar>
          </w:tcPr>
          <w:p w14:paraId="46311B29" w14:textId="77777777" w:rsidR="007E77B7" w:rsidRDefault="00C51394">
            <w:pPr>
              <w:widowControl w:val="0"/>
              <w:numPr>
                <w:ilvl w:val="0"/>
                <w:numId w:val="2"/>
              </w:numPr>
              <w:pBdr>
                <w:top w:val="nil"/>
                <w:left w:val="nil"/>
                <w:bottom w:val="nil"/>
                <w:right w:val="nil"/>
                <w:between w:val="nil"/>
              </w:pBdr>
              <w:spacing w:line="240" w:lineRule="auto"/>
              <w:ind w:left="283" w:hanging="212"/>
              <w:rPr>
                <w:sz w:val="20"/>
                <w:szCs w:val="20"/>
              </w:rPr>
            </w:pPr>
            <w:r>
              <w:rPr>
                <w:sz w:val="20"/>
                <w:szCs w:val="20"/>
              </w:rPr>
              <w:t xml:space="preserve">Differences in standard practice </w:t>
            </w:r>
            <w:hyperlink r:id="rId87">
              <w:r>
                <w:rPr>
                  <w:color w:val="000000"/>
                  <w:sz w:val="20"/>
                  <w:szCs w:val="20"/>
                </w:rPr>
                <w:t>(</w:t>
              </w:r>
            </w:hyperlink>
            <w:hyperlink r:id="rId88">
              <w:r>
                <w:rPr>
                  <w:i/>
                  <w:color w:val="000000"/>
                  <w:sz w:val="20"/>
                  <w:szCs w:val="20"/>
                </w:rPr>
                <w:t>2</w:t>
              </w:r>
            </w:hyperlink>
            <w:hyperlink r:id="rId89">
              <w:r>
                <w:rPr>
                  <w:color w:val="000000"/>
                  <w:sz w:val="20"/>
                  <w:szCs w:val="20"/>
                </w:rPr>
                <w:t>)</w:t>
              </w:r>
            </w:hyperlink>
          </w:p>
          <w:p w14:paraId="64EBC929" w14:textId="77777777" w:rsidR="007E77B7" w:rsidRDefault="00C51394">
            <w:pPr>
              <w:widowControl w:val="0"/>
              <w:numPr>
                <w:ilvl w:val="0"/>
                <w:numId w:val="2"/>
              </w:numPr>
              <w:pBdr>
                <w:top w:val="nil"/>
                <w:left w:val="nil"/>
                <w:bottom w:val="nil"/>
                <w:right w:val="nil"/>
                <w:between w:val="nil"/>
              </w:pBdr>
              <w:spacing w:line="240" w:lineRule="auto"/>
              <w:ind w:left="283" w:hanging="212"/>
              <w:rPr>
                <w:sz w:val="20"/>
                <w:szCs w:val="20"/>
              </w:rPr>
            </w:pPr>
            <w:r>
              <w:rPr>
                <w:sz w:val="20"/>
                <w:szCs w:val="20"/>
              </w:rPr>
              <w:t xml:space="preserve">Cultural differences between countries/regions </w:t>
            </w:r>
          </w:p>
          <w:p w14:paraId="44911EDC" w14:textId="77777777" w:rsidR="007E77B7" w:rsidRDefault="00C51394">
            <w:pPr>
              <w:widowControl w:val="0"/>
              <w:numPr>
                <w:ilvl w:val="0"/>
                <w:numId w:val="2"/>
              </w:numPr>
              <w:pBdr>
                <w:top w:val="nil"/>
                <w:left w:val="nil"/>
                <w:bottom w:val="nil"/>
                <w:right w:val="nil"/>
                <w:between w:val="nil"/>
              </w:pBdr>
              <w:spacing w:line="240" w:lineRule="auto"/>
              <w:ind w:left="283" w:hanging="212"/>
              <w:rPr>
                <w:sz w:val="20"/>
                <w:szCs w:val="20"/>
              </w:rPr>
            </w:pPr>
            <w:r>
              <w:rPr>
                <w:sz w:val="20"/>
                <w:szCs w:val="20"/>
              </w:rPr>
              <w:t xml:space="preserve">Differences in biophysical conditions (e.g. climate) </w:t>
            </w:r>
            <w:hyperlink r:id="rId90">
              <w:r>
                <w:rPr>
                  <w:color w:val="000000"/>
                  <w:sz w:val="20"/>
                  <w:szCs w:val="20"/>
                </w:rPr>
                <w:t>(</w:t>
              </w:r>
            </w:hyperlink>
            <w:hyperlink r:id="rId91">
              <w:r>
                <w:rPr>
                  <w:i/>
                  <w:color w:val="000000"/>
                  <w:sz w:val="20"/>
                  <w:szCs w:val="20"/>
                </w:rPr>
                <w:t>1</w:t>
              </w:r>
            </w:hyperlink>
            <w:hyperlink r:id="rId92">
              <w:r>
                <w:rPr>
                  <w:color w:val="000000"/>
                  <w:sz w:val="20"/>
                  <w:szCs w:val="20"/>
                </w:rPr>
                <w:t>)</w:t>
              </w:r>
            </w:hyperlink>
          </w:p>
          <w:p w14:paraId="0E59A628" w14:textId="77777777" w:rsidR="007E77B7" w:rsidRDefault="00C51394">
            <w:pPr>
              <w:widowControl w:val="0"/>
              <w:numPr>
                <w:ilvl w:val="0"/>
                <w:numId w:val="2"/>
              </w:numPr>
              <w:pBdr>
                <w:top w:val="nil"/>
                <w:left w:val="nil"/>
                <w:bottom w:val="nil"/>
                <w:right w:val="nil"/>
                <w:between w:val="nil"/>
              </w:pBdr>
              <w:spacing w:line="240" w:lineRule="auto"/>
              <w:ind w:left="283" w:hanging="212"/>
              <w:rPr>
                <w:sz w:val="20"/>
                <w:szCs w:val="20"/>
              </w:rPr>
            </w:pPr>
            <w:r>
              <w:rPr>
                <w:sz w:val="20"/>
                <w:szCs w:val="20"/>
              </w:rPr>
              <w:t>Differences in non-target ecological communities</w:t>
            </w:r>
          </w:p>
        </w:tc>
        <w:tc>
          <w:tcPr>
            <w:tcW w:w="2475" w:type="dxa"/>
            <w:tcBorders>
              <w:left w:val="single" w:sz="8" w:space="0" w:color="FFFFFF"/>
              <w:right w:val="single" w:sz="8" w:space="0" w:color="FFFFFF"/>
            </w:tcBorders>
            <w:shd w:val="clear" w:color="auto" w:fill="auto"/>
            <w:tcMar>
              <w:top w:w="100" w:type="dxa"/>
              <w:left w:w="100" w:type="dxa"/>
              <w:bottom w:w="100" w:type="dxa"/>
              <w:right w:w="100" w:type="dxa"/>
            </w:tcMar>
          </w:tcPr>
          <w:p w14:paraId="204803E8" w14:textId="77777777" w:rsidR="007E77B7" w:rsidRDefault="00C51394">
            <w:pPr>
              <w:widowControl w:val="0"/>
              <w:pBdr>
                <w:top w:val="nil"/>
                <w:left w:val="nil"/>
                <w:bottom w:val="nil"/>
                <w:right w:val="nil"/>
                <w:between w:val="nil"/>
              </w:pBdr>
              <w:spacing w:line="240" w:lineRule="auto"/>
              <w:rPr>
                <w:sz w:val="20"/>
                <w:szCs w:val="20"/>
              </w:rPr>
            </w:pPr>
            <w:r>
              <w:rPr>
                <w:sz w:val="20"/>
                <w:szCs w:val="20"/>
              </w:rPr>
              <w:t xml:space="preserve">Protected areas are more effective in reducing human pressure in economically developed regions than in less developed regions </w:t>
            </w:r>
            <w:hyperlink r:id="rId93">
              <w:r>
                <w:rPr>
                  <w:color w:val="000000"/>
                  <w:sz w:val="20"/>
                  <w:szCs w:val="20"/>
                </w:rPr>
                <w:t>(</w:t>
              </w:r>
            </w:hyperlink>
            <w:hyperlink r:id="rId94">
              <w:r>
                <w:rPr>
                  <w:i/>
                  <w:color w:val="000000"/>
                  <w:sz w:val="20"/>
                  <w:szCs w:val="20"/>
                </w:rPr>
                <w:t>18</w:t>
              </w:r>
            </w:hyperlink>
            <w:hyperlink r:id="rId95">
              <w:r>
                <w:rPr>
                  <w:color w:val="000000"/>
                  <w:sz w:val="20"/>
                  <w:szCs w:val="20"/>
                </w:rPr>
                <w:t>)</w:t>
              </w:r>
            </w:hyperlink>
          </w:p>
        </w:tc>
      </w:tr>
      <w:tr w:rsidR="007E77B7" w14:paraId="1E77DD6A" w14:textId="77777777">
        <w:tc>
          <w:tcPr>
            <w:tcW w:w="1590" w:type="dxa"/>
            <w:tcBorders>
              <w:left w:val="single" w:sz="8" w:space="0" w:color="FFFFFF"/>
              <w:right w:val="single" w:sz="8" w:space="0" w:color="FFFFFF"/>
            </w:tcBorders>
            <w:shd w:val="clear" w:color="auto" w:fill="auto"/>
            <w:tcMar>
              <w:top w:w="100" w:type="dxa"/>
              <w:left w:w="100" w:type="dxa"/>
              <w:bottom w:w="100" w:type="dxa"/>
              <w:right w:w="100" w:type="dxa"/>
            </w:tcMar>
          </w:tcPr>
          <w:p w14:paraId="48298AC2" w14:textId="77777777" w:rsidR="007E77B7" w:rsidRDefault="00C51394">
            <w:pPr>
              <w:widowControl w:val="0"/>
              <w:pBdr>
                <w:top w:val="nil"/>
                <w:left w:val="nil"/>
                <w:bottom w:val="nil"/>
                <w:right w:val="nil"/>
                <w:between w:val="nil"/>
              </w:pBdr>
              <w:spacing w:line="240" w:lineRule="auto"/>
              <w:rPr>
                <w:sz w:val="20"/>
                <w:szCs w:val="20"/>
              </w:rPr>
            </w:pPr>
            <w:r>
              <w:rPr>
                <w:sz w:val="20"/>
                <w:szCs w:val="20"/>
              </w:rPr>
              <w:t>Target population</w:t>
            </w:r>
          </w:p>
        </w:tc>
        <w:tc>
          <w:tcPr>
            <w:tcW w:w="2299" w:type="dxa"/>
            <w:tcBorders>
              <w:left w:val="single" w:sz="8" w:space="0" w:color="FFFFFF"/>
              <w:right w:val="single" w:sz="8" w:space="0" w:color="FFFFFF"/>
            </w:tcBorders>
            <w:shd w:val="clear" w:color="auto" w:fill="auto"/>
            <w:tcMar>
              <w:top w:w="100" w:type="dxa"/>
              <w:left w:w="100" w:type="dxa"/>
              <w:bottom w:w="100" w:type="dxa"/>
              <w:right w:w="100" w:type="dxa"/>
            </w:tcMar>
          </w:tcPr>
          <w:p w14:paraId="7CBD162E" w14:textId="77777777" w:rsidR="007E77B7" w:rsidRDefault="00C51394">
            <w:pPr>
              <w:widowControl w:val="0"/>
              <w:pBdr>
                <w:top w:val="nil"/>
                <w:left w:val="nil"/>
                <w:bottom w:val="nil"/>
                <w:right w:val="nil"/>
                <w:between w:val="nil"/>
              </w:pBdr>
              <w:spacing w:line="240" w:lineRule="auto"/>
              <w:rPr>
                <w:sz w:val="20"/>
                <w:szCs w:val="20"/>
              </w:rPr>
            </w:pPr>
            <w:r>
              <w:rPr>
                <w:sz w:val="20"/>
                <w:szCs w:val="20"/>
              </w:rPr>
              <w:t>The statistical population or sample on which the intervention aims to have an effect.</w:t>
            </w:r>
          </w:p>
        </w:tc>
        <w:tc>
          <w:tcPr>
            <w:tcW w:w="2665" w:type="dxa"/>
            <w:tcBorders>
              <w:left w:val="single" w:sz="8" w:space="0" w:color="FFFFFF"/>
              <w:right w:val="single" w:sz="8" w:space="0" w:color="FFFFFF"/>
            </w:tcBorders>
            <w:shd w:val="clear" w:color="auto" w:fill="auto"/>
            <w:tcMar>
              <w:top w:w="100" w:type="dxa"/>
              <w:left w:w="100" w:type="dxa"/>
              <w:bottom w:w="100" w:type="dxa"/>
              <w:right w:w="100" w:type="dxa"/>
            </w:tcMar>
          </w:tcPr>
          <w:p w14:paraId="7D08DD84" w14:textId="77777777" w:rsidR="007E77B7" w:rsidRDefault="00C51394">
            <w:pPr>
              <w:widowControl w:val="0"/>
              <w:numPr>
                <w:ilvl w:val="0"/>
                <w:numId w:val="3"/>
              </w:numPr>
              <w:pBdr>
                <w:top w:val="nil"/>
                <w:left w:val="nil"/>
                <w:bottom w:val="nil"/>
                <w:right w:val="nil"/>
                <w:between w:val="nil"/>
              </w:pBdr>
              <w:spacing w:line="240" w:lineRule="auto"/>
              <w:ind w:left="283" w:hanging="225"/>
              <w:rPr>
                <w:sz w:val="20"/>
                <w:szCs w:val="20"/>
              </w:rPr>
            </w:pPr>
            <w:r>
              <w:rPr>
                <w:sz w:val="20"/>
                <w:szCs w:val="20"/>
              </w:rPr>
              <w:t xml:space="preserve">Demographic differences </w:t>
            </w:r>
            <w:hyperlink r:id="rId96">
              <w:r>
                <w:rPr>
                  <w:color w:val="000000"/>
                  <w:sz w:val="20"/>
                  <w:szCs w:val="20"/>
                </w:rPr>
                <w:t>(</w:t>
              </w:r>
            </w:hyperlink>
            <w:hyperlink r:id="rId97">
              <w:r>
                <w:rPr>
                  <w:i/>
                  <w:color w:val="000000"/>
                  <w:sz w:val="20"/>
                  <w:szCs w:val="20"/>
                </w:rPr>
                <w:t>2</w:t>
              </w:r>
            </w:hyperlink>
            <w:hyperlink r:id="rId98">
              <w:r>
                <w:rPr>
                  <w:color w:val="000000"/>
                  <w:sz w:val="20"/>
                  <w:szCs w:val="20"/>
                </w:rPr>
                <w:t xml:space="preserve">, </w:t>
              </w:r>
            </w:hyperlink>
            <w:hyperlink r:id="rId99">
              <w:r>
                <w:rPr>
                  <w:i/>
                  <w:color w:val="000000"/>
                  <w:sz w:val="20"/>
                  <w:szCs w:val="20"/>
                </w:rPr>
                <w:t>19</w:t>
              </w:r>
            </w:hyperlink>
            <w:hyperlink r:id="rId100">
              <w:r>
                <w:rPr>
                  <w:color w:val="000000"/>
                  <w:sz w:val="20"/>
                  <w:szCs w:val="20"/>
                </w:rPr>
                <w:t>)</w:t>
              </w:r>
            </w:hyperlink>
          </w:p>
          <w:p w14:paraId="58270611" w14:textId="77777777" w:rsidR="007E77B7" w:rsidRDefault="00C51394">
            <w:pPr>
              <w:widowControl w:val="0"/>
              <w:numPr>
                <w:ilvl w:val="0"/>
                <w:numId w:val="3"/>
              </w:numPr>
              <w:pBdr>
                <w:top w:val="nil"/>
                <w:left w:val="nil"/>
                <w:bottom w:val="nil"/>
                <w:right w:val="nil"/>
                <w:between w:val="nil"/>
              </w:pBdr>
              <w:spacing w:line="240" w:lineRule="auto"/>
              <w:ind w:left="283" w:hanging="225"/>
              <w:rPr>
                <w:sz w:val="20"/>
                <w:szCs w:val="20"/>
              </w:rPr>
            </w:pPr>
            <w:r>
              <w:rPr>
                <w:sz w:val="20"/>
                <w:szCs w:val="20"/>
              </w:rPr>
              <w:t xml:space="preserve">Socioeconomic differences </w:t>
            </w:r>
            <w:hyperlink r:id="rId101">
              <w:r>
                <w:rPr>
                  <w:color w:val="000000"/>
                  <w:sz w:val="20"/>
                  <w:szCs w:val="20"/>
                </w:rPr>
                <w:t>(</w:t>
              </w:r>
            </w:hyperlink>
            <w:hyperlink r:id="rId102">
              <w:r>
                <w:rPr>
                  <w:i/>
                  <w:color w:val="000000"/>
                  <w:sz w:val="20"/>
                  <w:szCs w:val="20"/>
                </w:rPr>
                <w:t>2</w:t>
              </w:r>
            </w:hyperlink>
            <w:hyperlink r:id="rId103">
              <w:r>
                <w:rPr>
                  <w:color w:val="000000"/>
                  <w:sz w:val="20"/>
                  <w:szCs w:val="20"/>
                </w:rPr>
                <w:t xml:space="preserve">, </w:t>
              </w:r>
            </w:hyperlink>
            <w:hyperlink r:id="rId104">
              <w:r>
                <w:rPr>
                  <w:i/>
                  <w:color w:val="000000"/>
                  <w:sz w:val="20"/>
                  <w:szCs w:val="20"/>
                </w:rPr>
                <w:t>19</w:t>
              </w:r>
            </w:hyperlink>
            <w:hyperlink r:id="rId105">
              <w:r>
                <w:rPr>
                  <w:color w:val="000000"/>
                  <w:sz w:val="20"/>
                  <w:szCs w:val="20"/>
                </w:rPr>
                <w:t>)</w:t>
              </w:r>
            </w:hyperlink>
          </w:p>
          <w:p w14:paraId="6C20906A" w14:textId="77777777" w:rsidR="007E77B7" w:rsidRDefault="00C51394">
            <w:pPr>
              <w:widowControl w:val="0"/>
              <w:numPr>
                <w:ilvl w:val="0"/>
                <w:numId w:val="3"/>
              </w:numPr>
              <w:pBdr>
                <w:top w:val="nil"/>
                <w:left w:val="nil"/>
                <w:bottom w:val="nil"/>
                <w:right w:val="nil"/>
                <w:between w:val="nil"/>
              </w:pBdr>
              <w:spacing w:line="240" w:lineRule="auto"/>
              <w:ind w:left="283" w:hanging="225"/>
              <w:rPr>
                <w:sz w:val="20"/>
                <w:szCs w:val="20"/>
              </w:rPr>
            </w:pPr>
            <w:r>
              <w:rPr>
                <w:sz w:val="20"/>
                <w:szCs w:val="20"/>
              </w:rPr>
              <w:t xml:space="preserve">Differences in target species/taxonomic group </w:t>
            </w:r>
            <w:hyperlink r:id="rId106">
              <w:r>
                <w:rPr>
                  <w:color w:val="000000"/>
                  <w:sz w:val="20"/>
                  <w:szCs w:val="20"/>
                </w:rPr>
                <w:t>(</w:t>
              </w:r>
            </w:hyperlink>
            <w:hyperlink r:id="rId107">
              <w:r>
                <w:rPr>
                  <w:i/>
                  <w:color w:val="000000"/>
                  <w:sz w:val="20"/>
                  <w:szCs w:val="20"/>
                </w:rPr>
                <w:t>1</w:t>
              </w:r>
            </w:hyperlink>
            <w:hyperlink r:id="rId108">
              <w:r>
                <w:rPr>
                  <w:color w:val="000000"/>
                  <w:sz w:val="20"/>
                  <w:szCs w:val="20"/>
                </w:rPr>
                <w:t>)</w:t>
              </w:r>
            </w:hyperlink>
          </w:p>
        </w:tc>
        <w:tc>
          <w:tcPr>
            <w:tcW w:w="2475" w:type="dxa"/>
            <w:tcBorders>
              <w:left w:val="single" w:sz="8" w:space="0" w:color="FFFFFF"/>
              <w:right w:val="single" w:sz="8" w:space="0" w:color="FFFFFF"/>
            </w:tcBorders>
            <w:shd w:val="clear" w:color="auto" w:fill="auto"/>
            <w:tcMar>
              <w:top w:w="100" w:type="dxa"/>
              <w:left w:w="100" w:type="dxa"/>
              <w:bottom w:w="100" w:type="dxa"/>
              <w:right w:w="100" w:type="dxa"/>
            </w:tcMar>
          </w:tcPr>
          <w:p w14:paraId="38513555" w14:textId="77777777" w:rsidR="007E77B7" w:rsidRDefault="00C51394">
            <w:pPr>
              <w:widowControl w:val="0"/>
              <w:pBdr>
                <w:top w:val="nil"/>
                <w:left w:val="nil"/>
                <w:bottom w:val="nil"/>
                <w:right w:val="nil"/>
                <w:between w:val="nil"/>
              </w:pBdr>
              <w:spacing w:line="240" w:lineRule="auto"/>
              <w:rPr>
                <w:sz w:val="20"/>
                <w:szCs w:val="20"/>
              </w:rPr>
            </w:pPr>
            <w:r>
              <w:rPr>
                <w:sz w:val="20"/>
                <w:szCs w:val="20"/>
              </w:rPr>
              <w:t xml:space="preserve">Use of western, educated, industrialised, rich, and democratic subjects in studies of behaviour change interventions potentially limits the transferability of study results </w:t>
            </w:r>
            <w:hyperlink r:id="rId109">
              <w:r>
                <w:rPr>
                  <w:color w:val="000000"/>
                  <w:sz w:val="20"/>
                  <w:szCs w:val="20"/>
                </w:rPr>
                <w:t>(</w:t>
              </w:r>
            </w:hyperlink>
            <w:hyperlink r:id="rId110">
              <w:r>
                <w:rPr>
                  <w:i/>
                  <w:color w:val="000000"/>
                  <w:sz w:val="20"/>
                  <w:szCs w:val="20"/>
                </w:rPr>
                <w:t>19</w:t>
              </w:r>
            </w:hyperlink>
            <w:hyperlink r:id="rId111">
              <w:r>
                <w:rPr>
                  <w:color w:val="000000"/>
                  <w:sz w:val="20"/>
                  <w:szCs w:val="20"/>
                </w:rPr>
                <w:t>)</w:t>
              </w:r>
            </w:hyperlink>
            <w:r>
              <w:rPr>
                <w:sz w:val="20"/>
                <w:szCs w:val="20"/>
              </w:rPr>
              <w:t>.</w:t>
            </w:r>
          </w:p>
        </w:tc>
      </w:tr>
      <w:tr w:rsidR="007E77B7" w14:paraId="005F2AB0" w14:textId="77777777">
        <w:tc>
          <w:tcPr>
            <w:tcW w:w="1590" w:type="dxa"/>
            <w:tcBorders>
              <w:left w:val="single" w:sz="8" w:space="0" w:color="FFFFFF"/>
              <w:right w:val="single" w:sz="8" w:space="0" w:color="FFFFFF"/>
            </w:tcBorders>
            <w:shd w:val="clear" w:color="auto" w:fill="auto"/>
            <w:tcMar>
              <w:top w:w="100" w:type="dxa"/>
              <w:left w:w="100" w:type="dxa"/>
              <w:bottom w:w="100" w:type="dxa"/>
              <w:right w:w="100" w:type="dxa"/>
            </w:tcMar>
          </w:tcPr>
          <w:p w14:paraId="7775F5AF" w14:textId="77777777" w:rsidR="007E77B7" w:rsidRDefault="00C51394">
            <w:pPr>
              <w:widowControl w:val="0"/>
              <w:pBdr>
                <w:top w:val="nil"/>
                <w:left w:val="nil"/>
                <w:bottom w:val="nil"/>
                <w:right w:val="nil"/>
                <w:between w:val="nil"/>
              </w:pBdr>
              <w:spacing w:line="240" w:lineRule="auto"/>
              <w:rPr>
                <w:sz w:val="20"/>
                <w:szCs w:val="20"/>
              </w:rPr>
            </w:pPr>
            <w:r>
              <w:rPr>
                <w:sz w:val="20"/>
                <w:szCs w:val="20"/>
              </w:rPr>
              <w:t>Intervention delivery</w:t>
            </w:r>
          </w:p>
        </w:tc>
        <w:tc>
          <w:tcPr>
            <w:tcW w:w="2299" w:type="dxa"/>
            <w:tcBorders>
              <w:left w:val="single" w:sz="8" w:space="0" w:color="FFFFFF"/>
              <w:right w:val="single" w:sz="8" w:space="0" w:color="FFFFFF"/>
            </w:tcBorders>
            <w:shd w:val="clear" w:color="auto" w:fill="auto"/>
            <w:tcMar>
              <w:top w:w="100" w:type="dxa"/>
              <w:left w:w="100" w:type="dxa"/>
              <w:bottom w:w="100" w:type="dxa"/>
              <w:right w:w="100" w:type="dxa"/>
            </w:tcMar>
          </w:tcPr>
          <w:p w14:paraId="035F3409" w14:textId="77777777" w:rsidR="007E77B7" w:rsidRDefault="007E77B7">
            <w:pPr>
              <w:widowControl w:val="0"/>
              <w:pBdr>
                <w:top w:val="nil"/>
                <w:left w:val="nil"/>
                <w:bottom w:val="nil"/>
                <w:right w:val="nil"/>
                <w:between w:val="nil"/>
              </w:pBdr>
              <w:spacing w:line="240" w:lineRule="auto"/>
              <w:rPr>
                <w:sz w:val="20"/>
                <w:szCs w:val="20"/>
              </w:rPr>
            </w:pPr>
          </w:p>
        </w:tc>
        <w:tc>
          <w:tcPr>
            <w:tcW w:w="2665" w:type="dxa"/>
            <w:tcBorders>
              <w:left w:val="single" w:sz="8" w:space="0" w:color="FFFFFF"/>
              <w:right w:val="single" w:sz="8" w:space="0" w:color="FFFFFF"/>
            </w:tcBorders>
            <w:shd w:val="clear" w:color="auto" w:fill="auto"/>
            <w:tcMar>
              <w:top w:w="100" w:type="dxa"/>
              <w:left w:w="100" w:type="dxa"/>
              <w:bottom w:w="100" w:type="dxa"/>
              <w:right w:w="100" w:type="dxa"/>
            </w:tcMar>
          </w:tcPr>
          <w:p w14:paraId="765C01AD" w14:textId="77777777" w:rsidR="007E77B7" w:rsidRDefault="00C51394">
            <w:pPr>
              <w:widowControl w:val="0"/>
              <w:numPr>
                <w:ilvl w:val="0"/>
                <w:numId w:val="4"/>
              </w:numPr>
              <w:pBdr>
                <w:top w:val="nil"/>
                <w:left w:val="nil"/>
                <w:bottom w:val="nil"/>
                <w:right w:val="nil"/>
                <w:between w:val="nil"/>
              </w:pBdr>
              <w:spacing w:line="240" w:lineRule="auto"/>
              <w:ind w:left="283" w:hanging="210"/>
              <w:rPr>
                <w:sz w:val="20"/>
                <w:szCs w:val="20"/>
              </w:rPr>
            </w:pPr>
            <w:r>
              <w:rPr>
                <w:sz w:val="20"/>
                <w:szCs w:val="20"/>
              </w:rPr>
              <w:t xml:space="preserve">Timing </w:t>
            </w:r>
            <w:hyperlink r:id="rId112">
              <w:r>
                <w:rPr>
                  <w:color w:val="000000"/>
                  <w:sz w:val="20"/>
                  <w:szCs w:val="20"/>
                </w:rPr>
                <w:t>(</w:t>
              </w:r>
            </w:hyperlink>
            <w:hyperlink r:id="rId113">
              <w:r>
                <w:rPr>
                  <w:i/>
                  <w:color w:val="000000"/>
                  <w:sz w:val="20"/>
                  <w:szCs w:val="20"/>
                </w:rPr>
                <w:t>2</w:t>
              </w:r>
            </w:hyperlink>
            <w:hyperlink r:id="rId114">
              <w:r>
                <w:rPr>
                  <w:color w:val="000000"/>
                  <w:sz w:val="20"/>
                  <w:szCs w:val="20"/>
                </w:rPr>
                <w:t>)</w:t>
              </w:r>
            </w:hyperlink>
          </w:p>
          <w:p w14:paraId="42B943D5" w14:textId="77777777" w:rsidR="007E77B7" w:rsidRDefault="00C51394">
            <w:pPr>
              <w:widowControl w:val="0"/>
              <w:numPr>
                <w:ilvl w:val="0"/>
                <w:numId w:val="4"/>
              </w:numPr>
              <w:pBdr>
                <w:top w:val="nil"/>
                <w:left w:val="nil"/>
                <w:bottom w:val="nil"/>
                <w:right w:val="nil"/>
                <w:between w:val="nil"/>
              </w:pBdr>
              <w:spacing w:line="240" w:lineRule="auto"/>
              <w:ind w:left="283" w:hanging="210"/>
              <w:rPr>
                <w:sz w:val="20"/>
                <w:szCs w:val="20"/>
              </w:rPr>
            </w:pPr>
            <w:r>
              <w:rPr>
                <w:sz w:val="20"/>
                <w:szCs w:val="20"/>
              </w:rPr>
              <w:t xml:space="preserve">Intensity of intervention application </w:t>
            </w:r>
            <w:hyperlink r:id="rId115">
              <w:r>
                <w:rPr>
                  <w:color w:val="000000"/>
                  <w:sz w:val="20"/>
                  <w:szCs w:val="20"/>
                </w:rPr>
                <w:t>(</w:t>
              </w:r>
            </w:hyperlink>
            <w:hyperlink r:id="rId116">
              <w:r>
                <w:rPr>
                  <w:i/>
                  <w:color w:val="000000"/>
                  <w:sz w:val="20"/>
                  <w:szCs w:val="20"/>
                </w:rPr>
                <w:t>10</w:t>
              </w:r>
            </w:hyperlink>
            <w:hyperlink r:id="rId117">
              <w:r>
                <w:rPr>
                  <w:color w:val="000000"/>
                  <w:sz w:val="20"/>
                  <w:szCs w:val="20"/>
                </w:rPr>
                <w:t>)</w:t>
              </w:r>
            </w:hyperlink>
          </w:p>
          <w:p w14:paraId="586C1121" w14:textId="77777777" w:rsidR="007E77B7" w:rsidRDefault="00C51394">
            <w:pPr>
              <w:widowControl w:val="0"/>
              <w:numPr>
                <w:ilvl w:val="0"/>
                <w:numId w:val="4"/>
              </w:numPr>
              <w:pBdr>
                <w:top w:val="nil"/>
                <w:left w:val="nil"/>
                <w:bottom w:val="nil"/>
                <w:right w:val="nil"/>
                <w:between w:val="nil"/>
              </w:pBdr>
              <w:spacing w:line="240" w:lineRule="auto"/>
              <w:ind w:left="283" w:hanging="210"/>
              <w:rPr>
                <w:sz w:val="20"/>
                <w:szCs w:val="20"/>
              </w:rPr>
            </w:pPr>
            <w:r>
              <w:rPr>
                <w:sz w:val="20"/>
                <w:szCs w:val="20"/>
              </w:rPr>
              <w:t xml:space="preserve">Frequency of application </w:t>
            </w:r>
            <w:r>
              <w:rPr>
                <w:sz w:val="20"/>
                <w:szCs w:val="20"/>
              </w:rPr>
              <w:lastRenderedPageBreak/>
              <w:t xml:space="preserve">(i.e. is the intervention used once or multiple times) </w:t>
            </w:r>
            <w:hyperlink r:id="rId118">
              <w:r>
                <w:rPr>
                  <w:color w:val="000000"/>
                  <w:sz w:val="20"/>
                  <w:szCs w:val="20"/>
                </w:rPr>
                <w:t>(</w:t>
              </w:r>
            </w:hyperlink>
            <w:hyperlink r:id="rId119">
              <w:r>
                <w:rPr>
                  <w:i/>
                  <w:color w:val="000000"/>
                  <w:sz w:val="20"/>
                  <w:szCs w:val="20"/>
                </w:rPr>
                <w:t>10</w:t>
              </w:r>
            </w:hyperlink>
            <w:hyperlink r:id="rId120">
              <w:r>
                <w:rPr>
                  <w:color w:val="000000"/>
                  <w:sz w:val="20"/>
                  <w:szCs w:val="20"/>
                </w:rPr>
                <w:t>)</w:t>
              </w:r>
            </w:hyperlink>
          </w:p>
          <w:p w14:paraId="44D9F528" w14:textId="77777777" w:rsidR="007E77B7" w:rsidRDefault="00C51394">
            <w:pPr>
              <w:widowControl w:val="0"/>
              <w:numPr>
                <w:ilvl w:val="0"/>
                <w:numId w:val="4"/>
              </w:numPr>
              <w:pBdr>
                <w:top w:val="nil"/>
                <w:left w:val="nil"/>
                <w:bottom w:val="nil"/>
                <w:right w:val="nil"/>
                <w:between w:val="nil"/>
              </w:pBdr>
              <w:spacing w:line="240" w:lineRule="auto"/>
              <w:ind w:left="283" w:hanging="210"/>
              <w:rPr>
                <w:sz w:val="20"/>
                <w:szCs w:val="20"/>
              </w:rPr>
            </w:pPr>
            <w:r>
              <w:rPr>
                <w:sz w:val="20"/>
                <w:szCs w:val="20"/>
              </w:rPr>
              <w:t xml:space="preserve">Skill/experience of person applying intervention </w:t>
            </w:r>
            <w:hyperlink r:id="rId121">
              <w:r>
                <w:rPr>
                  <w:color w:val="000000"/>
                  <w:sz w:val="20"/>
                  <w:szCs w:val="20"/>
                </w:rPr>
                <w:t>(</w:t>
              </w:r>
            </w:hyperlink>
            <w:hyperlink r:id="rId122">
              <w:r>
                <w:rPr>
                  <w:i/>
                  <w:color w:val="000000"/>
                  <w:sz w:val="20"/>
                  <w:szCs w:val="20"/>
                </w:rPr>
                <w:t>6</w:t>
              </w:r>
            </w:hyperlink>
            <w:hyperlink r:id="rId123">
              <w:r>
                <w:rPr>
                  <w:color w:val="000000"/>
                  <w:sz w:val="20"/>
                  <w:szCs w:val="20"/>
                </w:rPr>
                <w:t>)</w:t>
              </w:r>
            </w:hyperlink>
          </w:p>
        </w:tc>
        <w:tc>
          <w:tcPr>
            <w:tcW w:w="2475" w:type="dxa"/>
            <w:tcBorders>
              <w:left w:val="single" w:sz="8" w:space="0" w:color="FFFFFF"/>
              <w:right w:val="single" w:sz="8" w:space="0" w:color="FFFFFF"/>
            </w:tcBorders>
            <w:shd w:val="clear" w:color="auto" w:fill="auto"/>
            <w:tcMar>
              <w:top w:w="100" w:type="dxa"/>
              <w:left w:w="100" w:type="dxa"/>
              <w:bottom w:w="100" w:type="dxa"/>
              <w:right w:w="100" w:type="dxa"/>
            </w:tcMar>
          </w:tcPr>
          <w:p w14:paraId="789ED505" w14:textId="77777777" w:rsidR="007E77B7" w:rsidRDefault="00C51394">
            <w:pPr>
              <w:widowControl w:val="0"/>
              <w:pBdr>
                <w:top w:val="nil"/>
                <w:left w:val="nil"/>
                <w:bottom w:val="nil"/>
                <w:right w:val="nil"/>
                <w:between w:val="nil"/>
              </w:pBdr>
              <w:spacing w:line="240" w:lineRule="auto"/>
              <w:rPr>
                <w:sz w:val="20"/>
                <w:szCs w:val="20"/>
              </w:rPr>
            </w:pPr>
            <w:r>
              <w:rPr>
                <w:sz w:val="20"/>
                <w:szCs w:val="20"/>
              </w:rPr>
              <w:lastRenderedPageBreak/>
              <w:t xml:space="preserve">School-wide anti-bullying interventions are generally effective, but their impacts vary widely </w:t>
            </w:r>
            <w:hyperlink r:id="rId124">
              <w:r>
                <w:rPr>
                  <w:color w:val="000000"/>
                  <w:sz w:val="20"/>
                  <w:szCs w:val="20"/>
                </w:rPr>
                <w:t>(</w:t>
              </w:r>
            </w:hyperlink>
            <w:hyperlink r:id="rId125">
              <w:r>
                <w:rPr>
                  <w:i/>
                  <w:color w:val="000000"/>
                  <w:sz w:val="20"/>
                  <w:szCs w:val="20"/>
                </w:rPr>
                <w:t>10</w:t>
              </w:r>
            </w:hyperlink>
            <w:hyperlink r:id="rId126">
              <w:r>
                <w:rPr>
                  <w:color w:val="000000"/>
                  <w:sz w:val="20"/>
                  <w:szCs w:val="20"/>
                </w:rPr>
                <w:t>)</w:t>
              </w:r>
            </w:hyperlink>
            <w:r>
              <w:rPr>
                <w:sz w:val="20"/>
                <w:szCs w:val="20"/>
              </w:rPr>
              <w:t xml:space="preserve">. The frequency and duration of programmes, and their ability to mobilise bystanders are seen as key determinants of effectiveness </w:t>
            </w:r>
            <w:hyperlink r:id="rId127">
              <w:r>
                <w:rPr>
                  <w:color w:val="000000"/>
                  <w:sz w:val="20"/>
                  <w:szCs w:val="20"/>
                </w:rPr>
                <w:t>(</w:t>
              </w:r>
            </w:hyperlink>
            <w:hyperlink r:id="rId128">
              <w:r>
                <w:rPr>
                  <w:i/>
                  <w:color w:val="000000"/>
                  <w:sz w:val="20"/>
                  <w:szCs w:val="20"/>
                </w:rPr>
                <w:t>10</w:t>
              </w:r>
            </w:hyperlink>
            <w:hyperlink r:id="rId129">
              <w:r>
                <w:rPr>
                  <w:color w:val="000000"/>
                  <w:sz w:val="20"/>
                  <w:szCs w:val="20"/>
                </w:rPr>
                <w:t>)</w:t>
              </w:r>
            </w:hyperlink>
            <w:r>
              <w:rPr>
                <w:sz w:val="20"/>
                <w:szCs w:val="20"/>
              </w:rPr>
              <w:t>.</w:t>
            </w:r>
          </w:p>
        </w:tc>
      </w:tr>
      <w:tr w:rsidR="007E77B7" w14:paraId="16FF7A45" w14:textId="77777777">
        <w:tc>
          <w:tcPr>
            <w:tcW w:w="1590" w:type="dxa"/>
            <w:tcBorders>
              <w:left w:val="single" w:sz="8" w:space="0" w:color="FFFFFF"/>
              <w:right w:val="single" w:sz="8" w:space="0" w:color="FFFFFF"/>
            </w:tcBorders>
            <w:shd w:val="clear" w:color="auto" w:fill="auto"/>
            <w:tcMar>
              <w:top w:w="100" w:type="dxa"/>
              <w:left w:w="100" w:type="dxa"/>
              <w:bottom w:w="100" w:type="dxa"/>
              <w:right w:w="100" w:type="dxa"/>
            </w:tcMar>
          </w:tcPr>
          <w:p w14:paraId="5DF55DCE" w14:textId="77777777" w:rsidR="007E77B7" w:rsidRDefault="00C51394">
            <w:pPr>
              <w:widowControl w:val="0"/>
              <w:pBdr>
                <w:top w:val="nil"/>
                <w:left w:val="nil"/>
                <w:bottom w:val="nil"/>
                <w:right w:val="nil"/>
                <w:between w:val="nil"/>
              </w:pBdr>
              <w:spacing w:line="240" w:lineRule="auto"/>
              <w:rPr>
                <w:sz w:val="20"/>
                <w:szCs w:val="20"/>
              </w:rPr>
            </w:pPr>
            <w:r>
              <w:rPr>
                <w:sz w:val="20"/>
                <w:szCs w:val="20"/>
              </w:rPr>
              <w:lastRenderedPageBreak/>
              <w:t>Outcome measurement</w:t>
            </w:r>
          </w:p>
        </w:tc>
        <w:tc>
          <w:tcPr>
            <w:tcW w:w="2299" w:type="dxa"/>
            <w:tcBorders>
              <w:left w:val="single" w:sz="8" w:space="0" w:color="FFFFFF"/>
              <w:right w:val="single" w:sz="8" w:space="0" w:color="FFFFFF"/>
            </w:tcBorders>
            <w:shd w:val="clear" w:color="auto" w:fill="auto"/>
            <w:tcMar>
              <w:top w:w="100" w:type="dxa"/>
              <w:left w:w="100" w:type="dxa"/>
              <w:bottom w:w="100" w:type="dxa"/>
              <w:right w:w="100" w:type="dxa"/>
            </w:tcMar>
          </w:tcPr>
          <w:p w14:paraId="291C86B3" w14:textId="77777777" w:rsidR="007E77B7" w:rsidRDefault="007E77B7">
            <w:pPr>
              <w:widowControl w:val="0"/>
              <w:pBdr>
                <w:top w:val="nil"/>
                <w:left w:val="nil"/>
                <w:bottom w:val="nil"/>
                <w:right w:val="nil"/>
                <w:between w:val="nil"/>
              </w:pBdr>
              <w:spacing w:line="240" w:lineRule="auto"/>
              <w:rPr>
                <w:sz w:val="20"/>
                <w:szCs w:val="20"/>
              </w:rPr>
            </w:pPr>
          </w:p>
        </w:tc>
        <w:tc>
          <w:tcPr>
            <w:tcW w:w="2665" w:type="dxa"/>
            <w:tcBorders>
              <w:left w:val="single" w:sz="8" w:space="0" w:color="FFFFFF"/>
              <w:right w:val="single" w:sz="8" w:space="0" w:color="FFFFFF"/>
            </w:tcBorders>
            <w:shd w:val="clear" w:color="auto" w:fill="auto"/>
            <w:tcMar>
              <w:top w:w="100" w:type="dxa"/>
              <w:left w:w="100" w:type="dxa"/>
              <w:bottom w:w="100" w:type="dxa"/>
              <w:right w:w="100" w:type="dxa"/>
            </w:tcMar>
          </w:tcPr>
          <w:p w14:paraId="4668413E" w14:textId="77777777" w:rsidR="007E77B7" w:rsidRDefault="00C51394">
            <w:pPr>
              <w:widowControl w:val="0"/>
              <w:numPr>
                <w:ilvl w:val="0"/>
                <w:numId w:val="1"/>
              </w:numPr>
              <w:pBdr>
                <w:top w:val="nil"/>
                <w:left w:val="nil"/>
                <w:bottom w:val="nil"/>
                <w:right w:val="nil"/>
                <w:between w:val="nil"/>
              </w:pBdr>
              <w:spacing w:line="240" w:lineRule="auto"/>
              <w:ind w:left="283" w:hanging="212"/>
              <w:rPr>
                <w:sz w:val="20"/>
                <w:szCs w:val="20"/>
              </w:rPr>
            </w:pPr>
            <w:r>
              <w:rPr>
                <w:sz w:val="20"/>
                <w:szCs w:val="20"/>
              </w:rPr>
              <w:t xml:space="preserve">Metric measured </w:t>
            </w:r>
            <w:hyperlink r:id="rId130">
              <w:r>
                <w:rPr>
                  <w:color w:val="000000"/>
                  <w:sz w:val="20"/>
                  <w:szCs w:val="20"/>
                </w:rPr>
                <w:t>(</w:t>
              </w:r>
            </w:hyperlink>
            <w:hyperlink r:id="rId131">
              <w:r>
                <w:rPr>
                  <w:i/>
                  <w:color w:val="000000"/>
                  <w:sz w:val="20"/>
                  <w:szCs w:val="20"/>
                </w:rPr>
                <w:t>1</w:t>
              </w:r>
            </w:hyperlink>
            <w:hyperlink r:id="rId132">
              <w:r>
                <w:rPr>
                  <w:color w:val="000000"/>
                  <w:sz w:val="20"/>
                  <w:szCs w:val="20"/>
                </w:rPr>
                <w:t>)</w:t>
              </w:r>
            </w:hyperlink>
          </w:p>
          <w:p w14:paraId="289BB48D" w14:textId="77777777" w:rsidR="007E77B7" w:rsidRDefault="00C51394">
            <w:pPr>
              <w:widowControl w:val="0"/>
              <w:numPr>
                <w:ilvl w:val="0"/>
                <w:numId w:val="1"/>
              </w:numPr>
              <w:pBdr>
                <w:top w:val="nil"/>
                <w:left w:val="nil"/>
                <w:bottom w:val="nil"/>
                <w:right w:val="nil"/>
                <w:between w:val="nil"/>
              </w:pBdr>
              <w:spacing w:line="240" w:lineRule="auto"/>
              <w:ind w:left="283" w:hanging="212"/>
              <w:rPr>
                <w:sz w:val="20"/>
                <w:szCs w:val="20"/>
              </w:rPr>
            </w:pPr>
            <w:r>
              <w:rPr>
                <w:sz w:val="20"/>
                <w:szCs w:val="20"/>
              </w:rPr>
              <w:t xml:space="preserve">Method used to measure outcome </w:t>
            </w:r>
            <w:hyperlink r:id="rId133">
              <w:r>
                <w:rPr>
                  <w:color w:val="000000"/>
                  <w:sz w:val="20"/>
                  <w:szCs w:val="20"/>
                </w:rPr>
                <w:t>(</w:t>
              </w:r>
            </w:hyperlink>
            <w:hyperlink r:id="rId134">
              <w:r>
                <w:rPr>
                  <w:i/>
                  <w:color w:val="000000"/>
                  <w:sz w:val="20"/>
                  <w:szCs w:val="20"/>
                </w:rPr>
                <w:t>20</w:t>
              </w:r>
            </w:hyperlink>
            <w:hyperlink r:id="rId135">
              <w:r>
                <w:rPr>
                  <w:color w:val="000000"/>
                  <w:sz w:val="20"/>
                  <w:szCs w:val="20"/>
                </w:rPr>
                <w:t>)</w:t>
              </w:r>
            </w:hyperlink>
          </w:p>
          <w:p w14:paraId="786A5492" w14:textId="77777777" w:rsidR="007E77B7" w:rsidRDefault="00C51394">
            <w:pPr>
              <w:widowControl w:val="0"/>
              <w:numPr>
                <w:ilvl w:val="0"/>
                <w:numId w:val="1"/>
              </w:numPr>
              <w:pBdr>
                <w:top w:val="nil"/>
                <w:left w:val="nil"/>
                <w:bottom w:val="nil"/>
                <w:right w:val="nil"/>
                <w:between w:val="nil"/>
              </w:pBdr>
              <w:spacing w:line="240" w:lineRule="auto"/>
              <w:ind w:left="283" w:hanging="212"/>
              <w:rPr>
                <w:sz w:val="20"/>
                <w:szCs w:val="20"/>
              </w:rPr>
            </w:pPr>
            <w:r>
              <w:rPr>
                <w:sz w:val="20"/>
                <w:szCs w:val="20"/>
              </w:rPr>
              <w:t>Timing of measurement after intervention</w:t>
            </w:r>
          </w:p>
          <w:p w14:paraId="223B4C98" w14:textId="77777777" w:rsidR="007E77B7" w:rsidRDefault="00C51394">
            <w:pPr>
              <w:widowControl w:val="0"/>
              <w:numPr>
                <w:ilvl w:val="0"/>
                <w:numId w:val="1"/>
              </w:numPr>
              <w:pBdr>
                <w:top w:val="nil"/>
                <w:left w:val="nil"/>
                <w:bottom w:val="nil"/>
                <w:right w:val="nil"/>
                <w:between w:val="nil"/>
              </w:pBdr>
              <w:spacing w:line="240" w:lineRule="auto"/>
              <w:ind w:left="283" w:hanging="212"/>
              <w:rPr>
                <w:sz w:val="20"/>
                <w:szCs w:val="20"/>
              </w:rPr>
            </w:pPr>
            <w:commentRangeStart w:id="20"/>
            <w:r>
              <w:rPr>
                <w:sz w:val="20"/>
                <w:szCs w:val="20"/>
              </w:rPr>
              <w:t>Spatial scale</w:t>
            </w:r>
            <w:commentRangeEnd w:id="20"/>
            <w:r>
              <w:commentReference w:id="20"/>
            </w:r>
            <w:r>
              <w:rPr>
                <w:sz w:val="20"/>
                <w:szCs w:val="20"/>
              </w:rPr>
              <w:t xml:space="preserve"> at which outcome is measured</w:t>
            </w:r>
          </w:p>
        </w:tc>
        <w:tc>
          <w:tcPr>
            <w:tcW w:w="2475" w:type="dxa"/>
            <w:tcBorders>
              <w:left w:val="single" w:sz="8" w:space="0" w:color="FFFFFF"/>
              <w:right w:val="single" w:sz="8" w:space="0" w:color="FFFFFF"/>
            </w:tcBorders>
            <w:shd w:val="clear" w:color="auto" w:fill="auto"/>
            <w:tcMar>
              <w:top w:w="100" w:type="dxa"/>
              <w:left w:w="100" w:type="dxa"/>
              <w:bottom w:w="100" w:type="dxa"/>
              <w:right w:w="100" w:type="dxa"/>
            </w:tcMar>
          </w:tcPr>
          <w:p w14:paraId="57F617E4" w14:textId="77777777" w:rsidR="007E77B7" w:rsidRDefault="00C51394">
            <w:pPr>
              <w:widowControl w:val="0"/>
              <w:pBdr>
                <w:top w:val="nil"/>
                <w:left w:val="nil"/>
                <w:bottom w:val="nil"/>
                <w:right w:val="nil"/>
                <w:between w:val="nil"/>
              </w:pBdr>
              <w:spacing w:line="240" w:lineRule="auto"/>
              <w:rPr>
                <w:sz w:val="20"/>
                <w:szCs w:val="20"/>
              </w:rPr>
            </w:pPr>
            <w:r>
              <w:rPr>
                <w:sz w:val="20"/>
                <w:szCs w:val="20"/>
              </w:rPr>
              <w:t xml:space="preserve">Using only the abundance of target invasive species as an outcome measurement ignores the fact that native species often do not recover abundance/diversity following invasive management </w:t>
            </w:r>
            <w:hyperlink r:id="rId136">
              <w:r>
                <w:rPr>
                  <w:color w:val="000000"/>
                  <w:sz w:val="20"/>
                  <w:szCs w:val="20"/>
                </w:rPr>
                <w:t>(</w:t>
              </w:r>
            </w:hyperlink>
            <w:commentRangeStart w:id="21"/>
            <w:r>
              <w:rPr>
                <w:i/>
                <w:color w:val="000000"/>
                <w:sz w:val="20"/>
                <w:szCs w:val="20"/>
              </w:rPr>
              <w:fldChar w:fldCharType="begin"/>
            </w:r>
            <w:r>
              <w:rPr>
                <w:i/>
                <w:color w:val="000000"/>
                <w:sz w:val="20"/>
                <w:szCs w:val="20"/>
              </w:rPr>
              <w:instrText xml:space="preserve"> HYPERLINK "https://paperpile.com/c/u4TPYy/blHy+QQ5o" \h </w:instrText>
            </w:r>
            <w:r>
              <w:rPr>
                <w:i/>
                <w:color w:val="000000"/>
                <w:sz w:val="20"/>
                <w:szCs w:val="20"/>
              </w:rPr>
              <w:fldChar w:fldCharType="separate"/>
            </w:r>
            <w:r>
              <w:rPr>
                <w:i/>
                <w:color w:val="000000"/>
                <w:sz w:val="20"/>
                <w:szCs w:val="20"/>
              </w:rPr>
              <w:t>21</w:t>
            </w:r>
            <w:r>
              <w:rPr>
                <w:i/>
                <w:color w:val="000000"/>
                <w:sz w:val="20"/>
                <w:szCs w:val="20"/>
              </w:rPr>
              <w:fldChar w:fldCharType="end"/>
            </w:r>
            <w:commentRangeEnd w:id="21"/>
            <w:r w:rsidR="000B7147">
              <w:rPr>
                <w:rStyle w:val="a8"/>
              </w:rPr>
              <w:commentReference w:id="21"/>
            </w:r>
            <w:hyperlink r:id="rId137">
              <w:r>
                <w:rPr>
                  <w:color w:val="000000"/>
                  <w:sz w:val="20"/>
                  <w:szCs w:val="20"/>
                </w:rPr>
                <w:t xml:space="preserve">, </w:t>
              </w:r>
            </w:hyperlink>
            <w:hyperlink r:id="rId138">
              <w:r>
                <w:rPr>
                  <w:i/>
                  <w:color w:val="000000"/>
                  <w:sz w:val="20"/>
                  <w:szCs w:val="20"/>
                </w:rPr>
                <w:t>22</w:t>
              </w:r>
            </w:hyperlink>
            <w:hyperlink r:id="rId139">
              <w:r>
                <w:rPr>
                  <w:color w:val="000000"/>
                  <w:sz w:val="20"/>
                  <w:szCs w:val="20"/>
                </w:rPr>
                <w:t>)</w:t>
              </w:r>
            </w:hyperlink>
            <w:r>
              <w:rPr>
                <w:sz w:val="20"/>
                <w:szCs w:val="20"/>
              </w:rPr>
              <w:t>.</w:t>
            </w:r>
          </w:p>
        </w:tc>
      </w:tr>
    </w:tbl>
    <w:p w14:paraId="620266E1" w14:textId="77777777" w:rsidR="007E77B7" w:rsidRDefault="007E77B7"/>
    <w:p w14:paraId="1131C053" w14:textId="77777777" w:rsidR="007E77B7" w:rsidRDefault="007E77B7"/>
    <w:p w14:paraId="3CABE9EC" w14:textId="77777777" w:rsidR="007E77B7" w:rsidRDefault="00C51394">
      <w:pPr>
        <w:pStyle w:val="2"/>
      </w:pPr>
      <w:bookmarkStart w:id="22" w:name="_l1ctrkaas1x9" w:colFirst="0" w:colLast="0"/>
      <w:bookmarkEnd w:id="22"/>
      <w:r>
        <w:t>Providing an answer to ‘what works here?’/Identifying ‘what works here’</w:t>
      </w:r>
    </w:p>
    <w:p w14:paraId="2A39DE4C" w14:textId="77777777" w:rsidR="007E77B7" w:rsidRDefault="00C51394">
      <w:r>
        <w:t xml:space="preserve">To address these barriers, we have developed a website and interactive tool called </w:t>
      </w:r>
      <w:proofErr w:type="spellStart"/>
      <w:r>
        <w:t>metadataset</w:t>
      </w:r>
      <w:proofErr w:type="spellEnd"/>
      <w:r>
        <w:t xml:space="preserve"> (</w:t>
      </w:r>
      <w:hyperlink r:id="rId140">
        <w:r>
          <w:rPr>
            <w:color w:val="1155CC"/>
            <w:u w:val="single"/>
          </w:rPr>
          <w:t>www.metadataset.com</w:t>
        </w:r>
      </w:hyperlink>
      <w:r>
        <w:t xml:space="preserve">) to allow users to carry out ‘dynamic meta-analysis </w:t>
      </w:r>
      <w:hyperlink r:id="rId141">
        <w:r>
          <w:rPr>
            <w:color w:val="000000"/>
          </w:rPr>
          <w:t>(</w:t>
        </w:r>
      </w:hyperlink>
      <w:hyperlink r:id="rId142">
        <w:r>
          <w:rPr>
            <w:i/>
            <w:color w:val="000000"/>
          </w:rPr>
          <w:t>23</w:t>
        </w:r>
      </w:hyperlink>
      <w:hyperlink r:id="rId143">
        <w:r>
          <w:rPr>
            <w:color w:val="000000"/>
          </w:rPr>
          <w:t>)</w:t>
        </w:r>
      </w:hyperlink>
      <w:r>
        <w:t xml:space="preserve">.’ The key difference between dynamic and traditional meta-analysis is that it allows users to filter and weight evidence depending on their interests to produce bespoke analyses (see Figure 1 for an overview). The database currently contains data from primary studies on agricultural interventions and invasive plant management and we hope to expand this further in the future. Figure 1 shows a series of typical workflows for a user wishing to answer a question relating to the impacts of different types of invasive plant management. Below we describe the path of a user who wants to control an invasive plant species in the genus </w:t>
      </w:r>
      <w:r>
        <w:rPr>
          <w:i/>
        </w:rPr>
        <w:t>Spartina</w:t>
      </w:r>
      <w:r>
        <w:t xml:space="preserve">. This path is represented by the blue line in Figure 1a. </w:t>
      </w:r>
    </w:p>
    <w:p w14:paraId="0911E21A" w14:textId="77777777" w:rsidR="007E77B7" w:rsidRDefault="007E77B7"/>
    <w:p w14:paraId="0E1BC6C8" w14:textId="77777777" w:rsidR="007E77B7" w:rsidRDefault="00C51394">
      <w:commentRangeStart w:id="23"/>
      <w:commentRangeStart w:id="24"/>
      <w:r>
        <w:t xml:space="preserve">The user may first be interested in comparing the effect of invasive management on all outcomes to give a broad overview of impacts (first box Fig 1). Following this, because this user is interested in the impact of management on invasive plants, they may wish to select only outcomes relating to invasive plants and compare across different invasive species </w:t>
      </w:r>
      <w:proofErr w:type="gramStart"/>
      <w:r>
        <w:t>( second</w:t>
      </w:r>
      <w:proofErr w:type="gramEnd"/>
      <w:r>
        <w:t xml:space="preserve"> box Fig 1). After this the user may wish to compare the effects of different interventions on </w:t>
      </w:r>
      <w:r>
        <w:rPr>
          <w:i/>
        </w:rPr>
        <w:t>Spartina</w:t>
      </w:r>
      <w:r>
        <w:t xml:space="preserve"> (third box Fig 1). Finally, having decided that they may be interested in using herbicide to control </w:t>
      </w:r>
      <w:r>
        <w:rPr>
          <w:i/>
        </w:rPr>
        <w:t>Spartina</w:t>
      </w:r>
      <w:r>
        <w:t xml:space="preserve"> the user could then compare the impacts of different herbicides (fourth box Fig 1). This is just one route that could be taken in analysing outcomes, with users able to choose the route that interests them most (see caption of Figure 1 for more detail).</w:t>
      </w:r>
      <w:commentRangeEnd w:id="23"/>
      <w:r>
        <w:commentReference w:id="23"/>
      </w:r>
      <w:commentRangeEnd w:id="24"/>
      <w:r>
        <w:commentReference w:id="24"/>
      </w:r>
      <w:r>
        <w:t xml:space="preserve"> Indeed, for an analysis of this sort a user, using our data on invasive species, could potentially decide to run 98 different meta-analyses.</w:t>
      </w:r>
    </w:p>
    <w:p w14:paraId="5AA59722" w14:textId="77777777" w:rsidR="007E77B7" w:rsidRDefault="007E77B7"/>
    <w:p w14:paraId="1DA3E133" w14:textId="77777777" w:rsidR="007E77B7" w:rsidRDefault="00C51394">
      <w:r>
        <w:t xml:space="preserve">In addition to allowing users to filter the outcomes and interventions that are most of interest to them, the system also allows users to either filter out studies that are not relevant to their context or recalibrate study weights so that those with higher relevance contribute more to meta-estimates </w:t>
      </w:r>
      <w:hyperlink r:id="rId144">
        <w:r>
          <w:rPr>
            <w:color w:val="000000"/>
          </w:rPr>
          <w:t>(</w:t>
        </w:r>
      </w:hyperlink>
      <w:hyperlink r:id="rId145">
        <w:r>
          <w:rPr>
            <w:i/>
            <w:color w:val="000000"/>
          </w:rPr>
          <w:t>9</w:t>
        </w:r>
      </w:hyperlink>
      <w:hyperlink r:id="rId146">
        <w:r>
          <w:rPr>
            <w:color w:val="000000"/>
          </w:rPr>
          <w:t>)</w:t>
        </w:r>
      </w:hyperlink>
      <w:r>
        <w:t xml:space="preserve">. Thus, this allows users to identify studies whose features mean that their results are likely to transfer relatively well to their context. Doing this in a dynamic way using </w:t>
      </w:r>
      <w:r>
        <w:lastRenderedPageBreak/>
        <w:t>an online interactive tool means that users can customise the analysis to their specific context rather than relying on a static systematic review which may not address the context in which they are interested.</w:t>
      </w:r>
    </w:p>
    <w:p w14:paraId="33031FF2" w14:textId="77777777" w:rsidR="007E77B7" w:rsidRDefault="007E77B7"/>
    <w:p w14:paraId="19ED4628" w14:textId="77777777" w:rsidR="007E77B7" w:rsidRDefault="00C51394">
      <w:commentRangeStart w:id="25"/>
      <w:commentRangeStart w:id="26"/>
      <w:r>
        <w:rPr>
          <w:noProof/>
        </w:rPr>
        <w:drawing>
          <wp:inline distT="114300" distB="114300" distL="114300" distR="114300" wp14:anchorId="0CF91987" wp14:editId="4B551607">
            <wp:extent cx="5731200" cy="4775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7"/>
                    <a:srcRect/>
                    <a:stretch>
                      <a:fillRect/>
                    </a:stretch>
                  </pic:blipFill>
                  <pic:spPr>
                    <a:xfrm>
                      <a:off x="0" y="0"/>
                      <a:ext cx="5731200" cy="4775200"/>
                    </a:xfrm>
                    <a:prstGeom prst="rect">
                      <a:avLst/>
                    </a:prstGeom>
                    <a:ln/>
                  </pic:spPr>
                </pic:pic>
              </a:graphicData>
            </a:graphic>
          </wp:inline>
        </w:drawing>
      </w:r>
      <w:commentRangeEnd w:id="25"/>
      <w:commentRangeEnd w:id="26"/>
      <w:r w:rsidR="00794769">
        <w:rPr>
          <w:rStyle w:val="a8"/>
        </w:rPr>
        <w:commentReference w:id="26"/>
      </w:r>
      <w:r>
        <w:commentReference w:id="25"/>
      </w:r>
    </w:p>
    <w:p w14:paraId="3EA92BB2" w14:textId="77777777" w:rsidR="007E77B7" w:rsidRDefault="00C51394">
      <w:r>
        <w:rPr>
          <w:b/>
        </w:rPr>
        <w:t>Figure 1</w:t>
      </w:r>
      <w:r>
        <w:t xml:space="preserve"> - Typical workflow of an analysis on </w:t>
      </w:r>
      <w:proofErr w:type="spellStart"/>
      <w:r>
        <w:t>metadataset</w:t>
      </w:r>
      <w:proofErr w:type="spellEnd"/>
      <w:r>
        <w:t>. Each box represents a separate meta-analysis and the lines between represent the filtering process of selecting different populations, species, and interventions. Point size and colour are indicative of the number of comparisons used for each estimate.  Labels on y axis refer to comparisons made at each level of meta-analysis. Branches between boxes represent potential ways of filtering the data, with the chosen route given in black, n refers to the number of pairwise comparisons for each branch.</w:t>
      </w:r>
    </w:p>
    <w:p w14:paraId="7AFE2A38" w14:textId="77777777" w:rsidR="007E77B7" w:rsidRDefault="007E77B7"/>
    <w:p w14:paraId="03A6AF64" w14:textId="77777777" w:rsidR="007E77B7" w:rsidRDefault="00C51394">
      <w:pPr>
        <w:pStyle w:val="2"/>
        <w:rPr>
          <w:color w:val="38761D"/>
        </w:rPr>
      </w:pPr>
      <w:bookmarkStart w:id="27" w:name="_fwczsug4n8qq" w:colFirst="0" w:colLast="0"/>
      <w:bookmarkEnd w:id="27"/>
      <w:r>
        <w:t>Building an infrastructure for flexible evidence assessment</w:t>
      </w:r>
    </w:p>
    <w:p w14:paraId="2CA34B59" w14:textId="77777777" w:rsidR="007E77B7" w:rsidRDefault="00C51394">
      <w:pPr>
        <w:rPr>
          <w:color w:val="3C4043"/>
        </w:rPr>
      </w:pPr>
      <w:r>
        <w:rPr>
          <w:color w:val="3C4043"/>
        </w:rPr>
        <w:t xml:space="preserve">We think that dynamic meta-analysis presents an exciting new direction for evidence synthesis and decision-making - as demonstrated by our example above for the invasive plant species </w:t>
      </w:r>
      <w:r>
        <w:rPr>
          <w:i/>
          <w:color w:val="3C4043"/>
        </w:rPr>
        <w:t xml:space="preserve">Spartina. </w:t>
      </w:r>
      <w:r>
        <w:rPr>
          <w:color w:val="3C4043"/>
        </w:rPr>
        <w:t xml:space="preserve">This approach has the potential to help overcome barriers relating to relevance of evidence for </w:t>
      </w:r>
      <w:r>
        <w:rPr>
          <w:color w:val="3C4043"/>
          <w:highlight w:val="white"/>
        </w:rPr>
        <w:t xml:space="preserve">almost any mission-driven discipline. </w:t>
      </w:r>
      <w:r>
        <w:rPr>
          <w:color w:val="3C4043"/>
        </w:rPr>
        <w:t xml:space="preserve">We hypothesise that dynamic meta-analysis may be particularly useful for complex interventions delivered through multifaceted programs since the results of these studies are perceived to be very context specific.  One such example is the implementation of anti-bullying campaigns in schools - the results of which appear to vary widely depending on their frequency and duration as well </w:t>
      </w:r>
      <w:r>
        <w:rPr>
          <w:color w:val="3C4043"/>
        </w:rPr>
        <w:lastRenderedPageBreak/>
        <w:t xml:space="preserve">as their ability to mobilise bystanders to bullying </w:t>
      </w:r>
      <w:hyperlink r:id="rId148">
        <w:r>
          <w:rPr>
            <w:color w:val="000000"/>
          </w:rPr>
          <w:t xml:space="preserve">(Table1; </w:t>
        </w:r>
      </w:hyperlink>
      <w:hyperlink r:id="rId149">
        <w:r>
          <w:rPr>
            <w:i/>
            <w:color w:val="000000"/>
          </w:rPr>
          <w:t>10</w:t>
        </w:r>
      </w:hyperlink>
      <w:hyperlink r:id="rId150">
        <w:r>
          <w:rPr>
            <w:color w:val="000000"/>
          </w:rPr>
          <w:t>)</w:t>
        </w:r>
      </w:hyperlink>
      <w:r>
        <w:rPr>
          <w:color w:val="3C4043"/>
        </w:rPr>
        <w:t>. Using dynamic meta-analysis would allow decision-makers to identify the potential effects of interventions for a context in a user-friendly, accessible format.</w:t>
      </w:r>
    </w:p>
    <w:p w14:paraId="0F8E5BC5" w14:textId="77777777" w:rsidR="007E77B7" w:rsidRDefault="007E77B7"/>
    <w:p w14:paraId="63633E26" w14:textId="77777777" w:rsidR="007E77B7" w:rsidRDefault="00C51394">
      <w:pPr>
        <w:rPr>
          <w:color w:val="38761D"/>
        </w:rPr>
      </w:pPr>
      <w:r>
        <w:t>Although we think that dynamic meta-analysis is a powerful tool, we also acknowledge that there is much work to be done if its potential is to be fully realised. This work spans a variety of scales ranging from our research group and our collaborators, to policy-makers and funding bodies. In the short-term, our team and collaborators need to do two things: (</w:t>
      </w:r>
      <w:proofErr w:type="spellStart"/>
      <w:r>
        <w:t>i</w:t>
      </w:r>
      <w:proofErr w:type="spellEnd"/>
      <w:r>
        <w:t xml:space="preserve">) expand our database to cover more topics relating to biodiversity conservation, thereby allowing more powerful analyses on a wider range of topics; and (ii) refine our tool through user testing in order to make it easy to use. Outside of our immediate collaborators, we also encourage researchers in other mission-driven fields such as public health, development, and policing to explore systems for delivering similar tools. In the longer-term, in order to maximise the value of dynamic meta-analysis, and evidence synthesis in general, we think that there is a need for increased funding of roles in which people can act as intermediaries between research and policy, sometimes termed evidence bridges or knowledge-brokers </w:t>
      </w:r>
      <w:hyperlink r:id="rId151">
        <w:r>
          <w:rPr>
            <w:color w:val="000000"/>
          </w:rPr>
          <w:t>(</w:t>
        </w:r>
      </w:hyperlink>
      <w:hyperlink r:id="rId152">
        <w:r>
          <w:rPr>
            <w:i/>
            <w:color w:val="000000"/>
          </w:rPr>
          <w:t>24</w:t>
        </w:r>
      </w:hyperlink>
      <w:hyperlink r:id="rId153">
        <w:r>
          <w:rPr>
            <w:color w:val="000000"/>
          </w:rPr>
          <w:t>)</w:t>
        </w:r>
      </w:hyperlink>
      <w:r>
        <w:t>. These people could be trained how to use dynamic meta-analysis and related tools to produce robust analyses that can be used to inform practice and policy.</w:t>
      </w:r>
    </w:p>
    <w:p w14:paraId="715430BC" w14:textId="77777777" w:rsidR="007E77B7" w:rsidRDefault="007E77B7">
      <w:pPr>
        <w:rPr>
          <w:color w:val="38761D"/>
        </w:rPr>
      </w:pPr>
    </w:p>
    <w:p w14:paraId="45DEA2F1" w14:textId="77777777" w:rsidR="007E77B7" w:rsidRDefault="00C51394">
      <w:pPr>
        <w:rPr>
          <w:color w:val="3C4043"/>
        </w:rPr>
      </w:pPr>
      <w:r>
        <w:rPr>
          <w:color w:val="3C4043"/>
        </w:rPr>
        <w:t xml:space="preserve">We think that dynamic meta-analysis is a powerful approach, but also recognise that it presents some potentially serious problems.  Of foremost concern is the inappropriate use of analyses to find statistical significance for a particular result, termed p-hacking. This could result from individuals with an agenda aiming to produce evidence that supports this agenda. However, we suspect that this is unlikely to present a major problem for our tool, for three reasons. First, we think that many decision-makers are not seeking a significant result or to support a particular agenda but are simply trying to find an answer to a question. Second, our tool allows users to provide a link to the analysis that they carried out - allowing for other users to see exactly how the analysis was carried out. These other users could then repeat the analysis, modifying settings as they see fit, to examine whether reported analyses are robust. Third, if this approach becomes more common </w:t>
      </w:r>
      <w:proofErr w:type="spellStart"/>
      <w:r>
        <w:rPr>
          <w:color w:val="3C4043"/>
        </w:rPr>
        <w:t>then</w:t>
      </w:r>
      <w:proofErr w:type="spellEnd"/>
      <w:r>
        <w:rPr>
          <w:color w:val="3C4043"/>
        </w:rPr>
        <w:t xml:space="preserve"> the skills needed for analyses are likely to become more common within the practitioner community - leading to higher quality analyses. </w:t>
      </w:r>
    </w:p>
    <w:p w14:paraId="091DE121" w14:textId="77777777" w:rsidR="007E77B7" w:rsidRDefault="007E77B7"/>
    <w:p w14:paraId="5A525FD7" w14:textId="77777777" w:rsidR="007E77B7" w:rsidRDefault="00C51394">
      <w:r>
        <w:t xml:space="preserve">We also acknowledge that dynamic meta-analysis is not necessarily useful in all circumstances. For example, we think that co-designed systematic reviews are useful for informing expensive, large-scale policy decisions where the costs of inaccurate estimates of intervention impacts are high </w:t>
      </w:r>
      <w:hyperlink r:id="rId154">
        <w:r>
          <w:rPr>
            <w:color w:val="000000"/>
          </w:rPr>
          <w:t>(</w:t>
        </w:r>
      </w:hyperlink>
      <w:hyperlink r:id="rId155">
        <w:r>
          <w:rPr>
            <w:i/>
            <w:color w:val="000000"/>
          </w:rPr>
          <w:t>25</w:t>
        </w:r>
      </w:hyperlink>
      <w:hyperlink r:id="rId156">
        <w:r>
          <w:rPr>
            <w:color w:val="000000"/>
          </w:rPr>
          <w:t>)</w:t>
        </w:r>
      </w:hyperlink>
      <w:r>
        <w:t xml:space="preserve">. However, most decisions about interventions are probably not like these. Most decisions are relatively small, local decisions, made by a small team, where co-designed systematic reviews are not cost effective </w:t>
      </w:r>
      <w:hyperlink r:id="rId157">
        <w:r>
          <w:rPr>
            <w:color w:val="000000"/>
          </w:rPr>
          <w:t>(</w:t>
        </w:r>
      </w:hyperlink>
      <w:hyperlink r:id="rId158">
        <w:r>
          <w:rPr>
            <w:i/>
            <w:color w:val="000000"/>
          </w:rPr>
          <w:t>25</w:t>
        </w:r>
      </w:hyperlink>
      <w:hyperlink r:id="rId159">
        <w:r>
          <w:rPr>
            <w:color w:val="000000"/>
          </w:rPr>
          <w:t>)</w:t>
        </w:r>
      </w:hyperlink>
      <w:r>
        <w:t xml:space="preserve">. In these cases in particular dynamic meta-analysis has the potential to provide rapid, quantitative answers, for problems where context is important and where decisions need to be made relatively rapidly, and costs need to be kept to a minimum </w:t>
      </w:r>
      <w:hyperlink r:id="rId160">
        <w:r>
          <w:rPr>
            <w:color w:val="000000"/>
          </w:rPr>
          <w:t>(</w:t>
        </w:r>
      </w:hyperlink>
      <w:hyperlink r:id="rId161">
        <w:r>
          <w:rPr>
            <w:i/>
            <w:color w:val="000000"/>
          </w:rPr>
          <w:t>25</w:t>
        </w:r>
      </w:hyperlink>
      <w:hyperlink r:id="rId162">
        <w:r>
          <w:rPr>
            <w:color w:val="000000"/>
          </w:rPr>
          <w:t>)</w:t>
        </w:r>
      </w:hyperlink>
      <w:r>
        <w:t>.</w:t>
      </w:r>
    </w:p>
    <w:p w14:paraId="2533A56E" w14:textId="77777777" w:rsidR="007E77B7" w:rsidRDefault="007E77B7"/>
    <w:p w14:paraId="495E3D22" w14:textId="77777777" w:rsidR="007E77B7" w:rsidRDefault="00C51394">
      <w:r>
        <w:t xml:space="preserve">We envision a future in which dynamic meta-analysis can be used to address questions when answers are needed rapidly or where resource constraints preclude co-produced systematic review. To achieve </w:t>
      </w:r>
      <w:proofErr w:type="gramStart"/>
      <w:r>
        <w:t>this</w:t>
      </w:r>
      <w:proofErr w:type="gramEnd"/>
      <w:r>
        <w:t xml:space="preserve"> we call on policymakers and funders to prioritise the training and hiring of people who act as intermediaries between researchers and policymakers. If well implemented, this step could aid society in overcoming many of the </w:t>
      </w:r>
    </w:p>
    <w:p w14:paraId="3F5C28D4" w14:textId="77777777" w:rsidR="007E77B7" w:rsidRDefault="00C51394">
      <w:r>
        <w:lastRenderedPageBreak/>
        <w:t xml:space="preserve">pressing global-scale challenges that require the application of interventions. </w:t>
      </w:r>
    </w:p>
    <w:p w14:paraId="4D9720EF" w14:textId="77777777" w:rsidR="007E77B7" w:rsidRDefault="00C51394">
      <w:r>
        <w:t>Although these challenges occur at the global scale, their solutions must be delivered at national or subnational scales. We believe that synthesis which provides locally relevant evidence is one of the many steps needed to ensure this.</w:t>
      </w:r>
    </w:p>
    <w:p w14:paraId="39D75B73" w14:textId="77777777" w:rsidR="007E77B7" w:rsidRDefault="007E77B7"/>
    <w:p w14:paraId="15DC1077" w14:textId="77777777" w:rsidR="007E77B7" w:rsidRDefault="00C51394">
      <w:pPr>
        <w:pStyle w:val="2"/>
      </w:pPr>
      <w:bookmarkStart w:id="28" w:name="_5o8v12w4mgoz" w:colFirst="0" w:colLast="0"/>
      <w:bookmarkEnd w:id="28"/>
      <w:commentRangeStart w:id="29"/>
      <w:r>
        <w:t>References</w:t>
      </w:r>
      <w:commentRangeEnd w:id="29"/>
      <w:r>
        <w:commentReference w:id="29"/>
      </w:r>
    </w:p>
    <w:p w14:paraId="367055DC" w14:textId="77777777" w:rsidR="007E77B7" w:rsidRDefault="00C51394">
      <w:pPr>
        <w:widowControl w:val="0"/>
        <w:pBdr>
          <w:top w:val="nil"/>
          <w:left w:val="nil"/>
          <w:bottom w:val="nil"/>
          <w:right w:val="nil"/>
          <w:between w:val="nil"/>
        </w:pBdr>
        <w:spacing w:before="220" w:after="220" w:line="240" w:lineRule="auto"/>
        <w:ind w:left="440" w:hanging="440"/>
        <w:rPr>
          <w:color w:val="000000"/>
        </w:rPr>
      </w:pPr>
      <w:r>
        <w:rPr>
          <w:color w:val="000000"/>
        </w:rPr>
        <w:t xml:space="preserve">1. </w:t>
      </w:r>
      <w:r>
        <w:rPr>
          <w:color w:val="000000"/>
        </w:rPr>
        <w:tab/>
      </w:r>
      <w:hyperlink r:id="rId163">
        <w:r>
          <w:rPr>
            <w:color w:val="000000"/>
          </w:rPr>
          <w:t xml:space="preserve">A. P. Christie, T. Amano, P. A. Martin, S. O. Petrovan, G. E. Shackelford, B. I. Simmons, R. K. Smith, D. R. Williams, C. F. R. Wordley, W. J. Sutherland, Poor availability of context-specific evidence hampers decision-making in conservation. </w:t>
        </w:r>
      </w:hyperlink>
      <w:hyperlink r:id="rId164">
        <w:r>
          <w:rPr>
            <w:i/>
            <w:color w:val="000000"/>
          </w:rPr>
          <w:t>Biol. Conserv.</w:t>
        </w:r>
      </w:hyperlink>
      <w:hyperlink r:id="rId165">
        <w:r>
          <w:rPr>
            <w:color w:val="000000"/>
          </w:rPr>
          <w:t xml:space="preserve"> </w:t>
        </w:r>
      </w:hyperlink>
      <w:hyperlink r:id="rId166">
        <w:r>
          <w:rPr>
            <w:b/>
            <w:color w:val="000000"/>
          </w:rPr>
          <w:t>248</w:t>
        </w:r>
      </w:hyperlink>
      <w:hyperlink r:id="rId167">
        <w:r>
          <w:rPr>
            <w:color w:val="000000"/>
          </w:rPr>
          <w:t>, 108666 (2020).</w:t>
        </w:r>
      </w:hyperlink>
    </w:p>
    <w:p w14:paraId="0E9AAE58" w14:textId="77777777" w:rsidR="007E77B7" w:rsidRDefault="00C51394">
      <w:pPr>
        <w:widowControl w:val="0"/>
        <w:pBdr>
          <w:top w:val="nil"/>
          <w:left w:val="nil"/>
          <w:bottom w:val="nil"/>
          <w:right w:val="nil"/>
          <w:between w:val="nil"/>
        </w:pBdr>
        <w:spacing w:after="220" w:line="240" w:lineRule="auto"/>
        <w:ind w:left="440" w:hanging="440"/>
        <w:rPr>
          <w:color w:val="000000"/>
        </w:rPr>
      </w:pPr>
      <w:r>
        <w:rPr>
          <w:color w:val="000000"/>
        </w:rPr>
        <w:t xml:space="preserve">2. </w:t>
      </w:r>
      <w:r>
        <w:rPr>
          <w:color w:val="000000"/>
        </w:rPr>
        <w:tab/>
      </w:r>
      <w:hyperlink r:id="rId168">
        <w:r>
          <w:rPr>
            <w:color w:val="000000"/>
          </w:rPr>
          <w:t xml:space="preserve">P. M. Rothwell, External validity of randomised controlled trials: “To whom do the results of this trial apply?” </w:t>
        </w:r>
      </w:hyperlink>
      <w:hyperlink r:id="rId169">
        <w:r>
          <w:rPr>
            <w:i/>
            <w:color w:val="000000"/>
          </w:rPr>
          <w:t>Lancet</w:t>
        </w:r>
      </w:hyperlink>
      <w:hyperlink r:id="rId170">
        <w:r>
          <w:rPr>
            <w:color w:val="000000"/>
          </w:rPr>
          <w:t xml:space="preserve">. </w:t>
        </w:r>
      </w:hyperlink>
      <w:hyperlink r:id="rId171">
        <w:r>
          <w:rPr>
            <w:b/>
            <w:color w:val="000000"/>
          </w:rPr>
          <w:t>365</w:t>
        </w:r>
      </w:hyperlink>
      <w:hyperlink r:id="rId172">
        <w:r>
          <w:rPr>
            <w:color w:val="000000"/>
          </w:rPr>
          <w:t>, 82–93 (2005).</w:t>
        </w:r>
      </w:hyperlink>
    </w:p>
    <w:p w14:paraId="5F1F1C24" w14:textId="77777777" w:rsidR="007E77B7" w:rsidRDefault="00C51394">
      <w:pPr>
        <w:widowControl w:val="0"/>
        <w:pBdr>
          <w:top w:val="nil"/>
          <w:left w:val="nil"/>
          <w:bottom w:val="nil"/>
          <w:right w:val="nil"/>
          <w:between w:val="nil"/>
        </w:pBdr>
        <w:spacing w:after="220" w:line="240" w:lineRule="auto"/>
        <w:ind w:left="440" w:hanging="440"/>
        <w:rPr>
          <w:color w:val="000000"/>
        </w:rPr>
      </w:pPr>
      <w:r>
        <w:rPr>
          <w:color w:val="000000"/>
        </w:rPr>
        <w:t xml:space="preserve">3. </w:t>
      </w:r>
      <w:r>
        <w:rPr>
          <w:color w:val="000000"/>
        </w:rPr>
        <w:tab/>
      </w:r>
      <w:hyperlink r:id="rId173">
        <w:r>
          <w:rPr>
            <w:color w:val="000000"/>
          </w:rPr>
          <w:t xml:space="preserve">K. Oliver, S. Innvar, T. Lorenc, J. Woodman, J. Thomas, A systematic review of barriers to and facilitators of the use of evidence by policymakers. </w:t>
        </w:r>
      </w:hyperlink>
      <w:hyperlink r:id="rId174">
        <w:r>
          <w:rPr>
            <w:i/>
            <w:color w:val="000000"/>
          </w:rPr>
          <w:t>BMC Health Serv. Res.</w:t>
        </w:r>
      </w:hyperlink>
      <w:hyperlink r:id="rId175">
        <w:r>
          <w:rPr>
            <w:color w:val="000000"/>
          </w:rPr>
          <w:t xml:space="preserve"> </w:t>
        </w:r>
      </w:hyperlink>
      <w:hyperlink r:id="rId176">
        <w:r>
          <w:rPr>
            <w:b/>
            <w:color w:val="000000"/>
          </w:rPr>
          <w:t>14</w:t>
        </w:r>
      </w:hyperlink>
      <w:hyperlink r:id="rId177">
        <w:r>
          <w:rPr>
            <w:color w:val="000000"/>
          </w:rPr>
          <w:t>, 2 (2014).</w:t>
        </w:r>
      </w:hyperlink>
    </w:p>
    <w:p w14:paraId="4787776E" w14:textId="77777777" w:rsidR="007E77B7" w:rsidRDefault="00C51394">
      <w:pPr>
        <w:widowControl w:val="0"/>
        <w:pBdr>
          <w:top w:val="nil"/>
          <w:left w:val="nil"/>
          <w:bottom w:val="nil"/>
          <w:right w:val="nil"/>
          <w:between w:val="nil"/>
        </w:pBdr>
        <w:spacing w:after="220" w:line="240" w:lineRule="auto"/>
        <w:ind w:left="440" w:hanging="440"/>
        <w:rPr>
          <w:color w:val="000000"/>
        </w:rPr>
      </w:pPr>
      <w:r>
        <w:rPr>
          <w:color w:val="000000"/>
        </w:rPr>
        <w:t xml:space="preserve">4. </w:t>
      </w:r>
      <w:r>
        <w:rPr>
          <w:color w:val="000000"/>
        </w:rPr>
        <w:tab/>
      </w:r>
      <w:hyperlink r:id="rId178">
        <w:r>
          <w:rPr>
            <w:color w:val="000000"/>
          </w:rPr>
          <w:t xml:space="preserve">E. M. Beller, J. K.-H. Chen, U. L.-H. Wang, P. P. Glasziou, Are systematic reviews up-to-date at the time of publication? </w:t>
        </w:r>
      </w:hyperlink>
      <w:hyperlink r:id="rId179">
        <w:r>
          <w:rPr>
            <w:i/>
            <w:color w:val="000000"/>
          </w:rPr>
          <w:t>Syst. Rev.</w:t>
        </w:r>
      </w:hyperlink>
      <w:hyperlink r:id="rId180">
        <w:r>
          <w:rPr>
            <w:color w:val="000000"/>
          </w:rPr>
          <w:t xml:space="preserve"> </w:t>
        </w:r>
      </w:hyperlink>
      <w:hyperlink r:id="rId181">
        <w:r>
          <w:rPr>
            <w:b/>
            <w:color w:val="000000"/>
          </w:rPr>
          <w:t>2</w:t>
        </w:r>
      </w:hyperlink>
      <w:hyperlink r:id="rId182">
        <w:r>
          <w:rPr>
            <w:color w:val="000000"/>
          </w:rPr>
          <w:t>, 36 (2013).</w:t>
        </w:r>
      </w:hyperlink>
    </w:p>
    <w:p w14:paraId="32FD9572" w14:textId="77777777" w:rsidR="007E77B7" w:rsidRDefault="00C51394">
      <w:pPr>
        <w:widowControl w:val="0"/>
        <w:pBdr>
          <w:top w:val="nil"/>
          <w:left w:val="nil"/>
          <w:bottom w:val="nil"/>
          <w:right w:val="nil"/>
          <w:between w:val="nil"/>
        </w:pBdr>
        <w:spacing w:after="220" w:line="240" w:lineRule="auto"/>
        <w:ind w:left="440" w:hanging="440"/>
        <w:rPr>
          <w:color w:val="000000"/>
        </w:rPr>
      </w:pPr>
      <w:r>
        <w:rPr>
          <w:color w:val="000000"/>
        </w:rPr>
        <w:t xml:space="preserve">5. </w:t>
      </w:r>
      <w:r>
        <w:rPr>
          <w:color w:val="000000"/>
        </w:rPr>
        <w:tab/>
      </w:r>
      <w:hyperlink r:id="rId183">
        <w:r>
          <w:rPr>
            <w:color w:val="000000"/>
          </w:rPr>
          <w:t xml:space="preserve">W. J. Sutherland, A. S. Pullin, P. M. Dolman, T. M. Knight, The need for evidence-based conservation. </w:t>
        </w:r>
      </w:hyperlink>
      <w:hyperlink r:id="rId184">
        <w:r>
          <w:rPr>
            <w:i/>
            <w:color w:val="000000"/>
          </w:rPr>
          <w:t>Trends Ecol. Evol.</w:t>
        </w:r>
      </w:hyperlink>
      <w:hyperlink r:id="rId185">
        <w:r>
          <w:rPr>
            <w:color w:val="000000"/>
          </w:rPr>
          <w:t xml:space="preserve"> </w:t>
        </w:r>
      </w:hyperlink>
      <w:hyperlink r:id="rId186">
        <w:r>
          <w:rPr>
            <w:b/>
            <w:color w:val="000000"/>
          </w:rPr>
          <w:t>19</w:t>
        </w:r>
      </w:hyperlink>
      <w:hyperlink r:id="rId187">
        <w:r>
          <w:rPr>
            <w:color w:val="000000"/>
          </w:rPr>
          <w:t>, 305–308 (2004).</w:t>
        </w:r>
      </w:hyperlink>
    </w:p>
    <w:p w14:paraId="455B1220" w14:textId="77777777" w:rsidR="007E77B7" w:rsidRDefault="00C51394">
      <w:pPr>
        <w:widowControl w:val="0"/>
        <w:pBdr>
          <w:top w:val="nil"/>
          <w:left w:val="nil"/>
          <w:bottom w:val="nil"/>
          <w:right w:val="nil"/>
          <w:between w:val="nil"/>
        </w:pBdr>
        <w:spacing w:after="220" w:line="240" w:lineRule="auto"/>
        <w:ind w:left="440" w:hanging="440"/>
        <w:rPr>
          <w:color w:val="000000"/>
        </w:rPr>
      </w:pPr>
      <w:r>
        <w:rPr>
          <w:color w:val="000000"/>
        </w:rPr>
        <w:t xml:space="preserve">6. </w:t>
      </w:r>
      <w:r>
        <w:rPr>
          <w:color w:val="000000"/>
        </w:rPr>
        <w:tab/>
      </w:r>
      <w:hyperlink r:id="rId188">
        <w:r>
          <w:rPr>
            <w:color w:val="000000"/>
          </w:rPr>
          <w:t xml:space="preserve">S. A. Avellar, J. Thomas, R. Kleinman, E. Sama-Miller, S. E. Woodruff, R. Coughlin, T. R. Westbrook, External Validity: The Next Step for Systematic Reviews? </w:t>
        </w:r>
      </w:hyperlink>
      <w:hyperlink r:id="rId189">
        <w:r>
          <w:rPr>
            <w:i/>
            <w:color w:val="000000"/>
          </w:rPr>
          <w:t>Eval. Rev.</w:t>
        </w:r>
      </w:hyperlink>
      <w:hyperlink r:id="rId190">
        <w:r>
          <w:rPr>
            <w:color w:val="000000"/>
          </w:rPr>
          <w:t xml:space="preserve"> </w:t>
        </w:r>
      </w:hyperlink>
      <w:hyperlink r:id="rId191">
        <w:r>
          <w:rPr>
            <w:b/>
            <w:color w:val="000000"/>
          </w:rPr>
          <w:t>41</w:t>
        </w:r>
      </w:hyperlink>
      <w:hyperlink r:id="rId192">
        <w:r>
          <w:rPr>
            <w:color w:val="000000"/>
          </w:rPr>
          <w:t>, 283–325 (2017).</w:t>
        </w:r>
      </w:hyperlink>
    </w:p>
    <w:p w14:paraId="51D33C0D" w14:textId="77777777" w:rsidR="007E77B7" w:rsidRDefault="00C51394">
      <w:pPr>
        <w:widowControl w:val="0"/>
        <w:pBdr>
          <w:top w:val="nil"/>
          <w:left w:val="nil"/>
          <w:bottom w:val="nil"/>
          <w:right w:val="nil"/>
          <w:between w:val="nil"/>
        </w:pBdr>
        <w:spacing w:after="220" w:line="240" w:lineRule="auto"/>
        <w:ind w:left="440" w:hanging="440"/>
        <w:rPr>
          <w:color w:val="000000"/>
        </w:rPr>
      </w:pPr>
      <w:r>
        <w:rPr>
          <w:color w:val="000000"/>
        </w:rPr>
        <w:t xml:space="preserve">7. </w:t>
      </w:r>
      <w:r>
        <w:rPr>
          <w:color w:val="000000"/>
        </w:rPr>
        <w:tab/>
      </w:r>
      <w:hyperlink r:id="rId193">
        <w:r>
          <w:rPr>
            <w:color w:val="000000"/>
          </w:rPr>
          <w:t xml:space="preserve">S. Wang, J. R. Moss, J. E. Hiller, Applicability and transferability of interventions in evidence-based public health. </w:t>
        </w:r>
      </w:hyperlink>
      <w:hyperlink r:id="rId194">
        <w:r>
          <w:rPr>
            <w:i/>
            <w:color w:val="000000"/>
          </w:rPr>
          <w:t>Health Promot. Int.</w:t>
        </w:r>
      </w:hyperlink>
      <w:hyperlink r:id="rId195">
        <w:r>
          <w:rPr>
            <w:color w:val="000000"/>
          </w:rPr>
          <w:t xml:space="preserve"> </w:t>
        </w:r>
      </w:hyperlink>
      <w:hyperlink r:id="rId196">
        <w:r>
          <w:rPr>
            <w:b/>
            <w:color w:val="000000"/>
          </w:rPr>
          <w:t>21</w:t>
        </w:r>
      </w:hyperlink>
      <w:hyperlink r:id="rId197">
        <w:r>
          <w:rPr>
            <w:color w:val="000000"/>
          </w:rPr>
          <w:t>, 76–83 (2006).</w:t>
        </w:r>
      </w:hyperlink>
    </w:p>
    <w:p w14:paraId="2FB3A42D" w14:textId="77777777" w:rsidR="007E77B7" w:rsidRDefault="00C51394">
      <w:pPr>
        <w:widowControl w:val="0"/>
        <w:pBdr>
          <w:top w:val="nil"/>
          <w:left w:val="nil"/>
          <w:bottom w:val="nil"/>
          <w:right w:val="nil"/>
          <w:between w:val="nil"/>
        </w:pBdr>
        <w:spacing w:after="220" w:line="240" w:lineRule="auto"/>
        <w:ind w:left="440" w:hanging="440"/>
        <w:rPr>
          <w:color w:val="000000"/>
        </w:rPr>
      </w:pPr>
      <w:r>
        <w:rPr>
          <w:color w:val="000000"/>
        </w:rPr>
        <w:t xml:space="preserve">8. </w:t>
      </w:r>
      <w:r>
        <w:rPr>
          <w:color w:val="000000"/>
        </w:rPr>
        <w:tab/>
      </w:r>
      <w:hyperlink r:id="rId198">
        <w:r>
          <w:rPr>
            <w:color w:val="000000"/>
          </w:rPr>
          <w:t xml:space="preserve">J. A. Catford, J. R. U. Wilson, P. Pyšek, P. E. Hulme, R. P. Duncan, Addressing context dependence in ecology. </w:t>
        </w:r>
      </w:hyperlink>
      <w:hyperlink r:id="rId199">
        <w:r>
          <w:rPr>
            <w:i/>
            <w:color w:val="000000"/>
          </w:rPr>
          <w:t>Trends Ecol. Evol.</w:t>
        </w:r>
      </w:hyperlink>
      <w:hyperlink r:id="rId200">
        <w:r>
          <w:rPr>
            <w:color w:val="000000"/>
          </w:rPr>
          <w:t xml:space="preserve"> </w:t>
        </w:r>
      </w:hyperlink>
      <w:hyperlink r:id="rId201">
        <w:r>
          <w:rPr>
            <w:b/>
            <w:color w:val="000000"/>
          </w:rPr>
          <w:t>0</w:t>
        </w:r>
      </w:hyperlink>
      <w:hyperlink r:id="rId202">
        <w:r>
          <w:rPr>
            <w:color w:val="000000"/>
          </w:rPr>
          <w:t xml:space="preserve"> (2021), doi:</w:t>
        </w:r>
      </w:hyperlink>
      <w:hyperlink r:id="rId203">
        <w:r>
          <w:rPr>
            <w:color w:val="000000"/>
          </w:rPr>
          <w:t>10.1016/j.tree.2021.09.007</w:t>
        </w:r>
      </w:hyperlink>
      <w:hyperlink r:id="rId204">
        <w:r>
          <w:rPr>
            <w:color w:val="000000"/>
          </w:rPr>
          <w:t>.</w:t>
        </w:r>
      </w:hyperlink>
    </w:p>
    <w:p w14:paraId="19AE29F1" w14:textId="77777777" w:rsidR="007E77B7" w:rsidRDefault="00C51394">
      <w:pPr>
        <w:widowControl w:val="0"/>
        <w:pBdr>
          <w:top w:val="nil"/>
          <w:left w:val="nil"/>
          <w:bottom w:val="nil"/>
          <w:right w:val="nil"/>
          <w:between w:val="nil"/>
        </w:pBdr>
        <w:spacing w:after="220" w:line="240" w:lineRule="auto"/>
        <w:ind w:left="440" w:hanging="440"/>
        <w:rPr>
          <w:color w:val="000000"/>
        </w:rPr>
      </w:pPr>
      <w:r>
        <w:rPr>
          <w:color w:val="000000"/>
        </w:rPr>
        <w:t xml:space="preserve">9. </w:t>
      </w:r>
      <w:r>
        <w:rPr>
          <w:color w:val="000000"/>
        </w:rPr>
        <w:tab/>
      </w:r>
      <w:hyperlink r:id="rId205">
        <w:r>
          <w:rPr>
            <w:color w:val="000000"/>
          </w:rPr>
          <w:t xml:space="preserve">D. Kneale, J. Thomas, A. O’Mara-Eves, R. Wiggins, </w:t>
        </w:r>
        <w:proofErr w:type="gramStart"/>
        <w:r>
          <w:rPr>
            <w:color w:val="000000"/>
          </w:rPr>
          <w:t>How</w:t>
        </w:r>
        <w:proofErr w:type="gramEnd"/>
        <w:r>
          <w:rPr>
            <w:color w:val="000000"/>
          </w:rPr>
          <w:t xml:space="preserve"> can additional secondary data analysis of observational data enhance the generalisability of meta-analytic evidence for local public health decision making? </w:t>
        </w:r>
      </w:hyperlink>
      <w:hyperlink r:id="rId206">
        <w:r>
          <w:rPr>
            <w:i/>
            <w:color w:val="000000"/>
          </w:rPr>
          <w:t>Res Synth Methods</w:t>
        </w:r>
      </w:hyperlink>
      <w:hyperlink r:id="rId207">
        <w:r>
          <w:rPr>
            <w:color w:val="000000"/>
          </w:rPr>
          <w:t xml:space="preserve">. </w:t>
        </w:r>
      </w:hyperlink>
      <w:hyperlink r:id="rId208">
        <w:r>
          <w:rPr>
            <w:b/>
            <w:color w:val="000000"/>
          </w:rPr>
          <w:t>10</w:t>
        </w:r>
      </w:hyperlink>
      <w:hyperlink r:id="rId209">
        <w:r>
          <w:rPr>
            <w:color w:val="000000"/>
          </w:rPr>
          <w:t>, 44–56 (2019).</w:t>
        </w:r>
      </w:hyperlink>
    </w:p>
    <w:p w14:paraId="498BC2FD" w14:textId="77777777" w:rsidR="007E77B7" w:rsidRDefault="00C51394">
      <w:pPr>
        <w:widowControl w:val="0"/>
        <w:pBdr>
          <w:top w:val="nil"/>
          <w:left w:val="nil"/>
          <w:bottom w:val="nil"/>
          <w:right w:val="nil"/>
          <w:between w:val="nil"/>
        </w:pBdr>
        <w:spacing w:after="220" w:line="240" w:lineRule="auto"/>
        <w:ind w:left="440" w:hanging="440"/>
        <w:rPr>
          <w:color w:val="000000"/>
        </w:rPr>
      </w:pPr>
      <w:r>
        <w:rPr>
          <w:color w:val="000000"/>
        </w:rPr>
        <w:t xml:space="preserve">10. </w:t>
      </w:r>
      <w:r>
        <w:rPr>
          <w:color w:val="000000"/>
        </w:rPr>
        <w:tab/>
      </w:r>
      <w:hyperlink r:id="rId210">
        <w:r>
          <w:rPr>
            <w:color w:val="000000"/>
          </w:rPr>
          <w:t xml:space="preserve">E. Menesini, C. Salmivalli, Bullying in schools: the state of knowledge and effective interventions. </w:t>
        </w:r>
      </w:hyperlink>
      <w:hyperlink r:id="rId211">
        <w:r>
          <w:rPr>
            <w:i/>
            <w:color w:val="000000"/>
          </w:rPr>
          <w:t>Psychol. Health Med.</w:t>
        </w:r>
      </w:hyperlink>
      <w:hyperlink r:id="rId212">
        <w:r>
          <w:rPr>
            <w:color w:val="000000"/>
          </w:rPr>
          <w:t xml:space="preserve"> </w:t>
        </w:r>
      </w:hyperlink>
      <w:hyperlink r:id="rId213">
        <w:r>
          <w:rPr>
            <w:b/>
            <w:color w:val="000000"/>
          </w:rPr>
          <w:t>22</w:t>
        </w:r>
      </w:hyperlink>
      <w:hyperlink r:id="rId214">
        <w:r>
          <w:rPr>
            <w:color w:val="000000"/>
          </w:rPr>
          <w:t>, 240–253 (2017).</w:t>
        </w:r>
      </w:hyperlink>
    </w:p>
    <w:p w14:paraId="11C445D8" w14:textId="77777777" w:rsidR="007E77B7" w:rsidRDefault="00C51394">
      <w:pPr>
        <w:widowControl w:val="0"/>
        <w:pBdr>
          <w:top w:val="nil"/>
          <w:left w:val="nil"/>
          <w:bottom w:val="nil"/>
          <w:right w:val="nil"/>
          <w:between w:val="nil"/>
        </w:pBdr>
        <w:spacing w:after="220" w:line="240" w:lineRule="auto"/>
        <w:ind w:left="440" w:hanging="440"/>
        <w:rPr>
          <w:color w:val="000000"/>
        </w:rPr>
      </w:pPr>
      <w:r>
        <w:rPr>
          <w:color w:val="000000"/>
        </w:rPr>
        <w:t xml:space="preserve">11. </w:t>
      </w:r>
      <w:r>
        <w:rPr>
          <w:color w:val="000000"/>
        </w:rPr>
        <w:tab/>
      </w:r>
      <w:hyperlink r:id="rId215">
        <w:r>
          <w:rPr>
            <w:color w:val="000000"/>
          </w:rPr>
          <w:t xml:space="preserve">N. R. Haddaway, C. Kohl, N. Rebelo da Silva, J. Schiemann, A. Spök, R. Stewart, J. B. Sweet, R. Wilhelm, A framework for stakeholder engagement during systematic reviews and maps in environmental management. </w:t>
        </w:r>
      </w:hyperlink>
      <w:hyperlink r:id="rId216">
        <w:r>
          <w:rPr>
            <w:i/>
            <w:color w:val="000000"/>
          </w:rPr>
          <w:t>Environmental Evidence</w:t>
        </w:r>
      </w:hyperlink>
      <w:hyperlink r:id="rId217">
        <w:r>
          <w:rPr>
            <w:color w:val="000000"/>
          </w:rPr>
          <w:t xml:space="preserve">. </w:t>
        </w:r>
      </w:hyperlink>
      <w:hyperlink r:id="rId218">
        <w:r>
          <w:rPr>
            <w:b/>
            <w:color w:val="000000"/>
          </w:rPr>
          <w:t>6</w:t>
        </w:r>
      </w:hyperlink>
      <w:hyperlink r:id="rId219">
        <w:r>
          <w:rPr>
            <w:color w:val="000000"/>
          </w:rPr>
          <w:t>, 11 (2017).</w:t>
        </w:r>
      </w:hyperlink>
    </w:p>
    <w:p w14:paraId="31B83275" w14:textId="77777777" w:rsidR="007E77B7" w:rsidRDefault="00C51394">
      <w:pPr>
        <w:widowControl w:val="0"/>
        <w:pBdr>
          <w:top w:val="nil"/>
          <w:left w:val="nil"/>
          <w:bottom w:val="nil"/>
          <w:right w:val="nil"/>
          <w:between w:val="nil"/>
        </w:pBdr>
        <w:spacing w:after="220" w:line="240" w:lineRule="auto"/>
        <w:ind w:left="440" w:hanging="440"/>
        <w:rPr>
          <w:color w:val="000000"/>
        </w:rPr>
      </w:pPr>
      <w:r>
        <w:rPr>
          <w:color w:val="000000"/>
        </w:rPr>
        <w:t xml:space="preserve">12. </w:t>
      </w:r>
      <w:r>
        <w:rPr>
          <w:color w:val="000000"/>
        </w:rPr>
        <w:tab/>
      </w:r>
      <w:hyperlink r:id="rId220">
        <w:r>
          <w:rPr>
            <w:color w:val="000000"/>
          </w:rPr>
          <w:t xml:space="preserve">C. N. Cook, H. P. Possingham, R. A. Fuller, Contribution of systematic reviews to management decisions. </w:t>
        </w:r>
      </w:hyperlink>
      <w:hyperlink r:id="rId221">
        <w:r>
          <w:rPr>
            <w:i/>
            <w:color w:val="000000"/>
          </w:rPr>
          <w:t>Conserv. Biol.</w:t>
        </w:r>
      </w:hyperlink>
      <w:hyperlink r:id="rId222">
        <w:r>
          <w:rPr>
            <w:color w:val="000000"/>
          </w:rPr>
          <w:t xml:space="preserve"> </w:t>
        </w:r>
      </w:hyperlink>
      <w:hyperlink r:id="rId223">
        <w:r>
          <w:rPr>
            <w:b/>
            <w:color w:val="000000"/>
          </w:rPr>
          <w:t>27</w:t>
        </w:r>
      </w:hyperlink>
      <w:hyperlink r:id="rId224">
        <w:r>
          <w:rPr>
            <w:color w:val="000000"/>
          </w:rPr>
          <w:t>, 902–915 (2013).</w:t>
        </w:r>
      </w:hyperlink>
    </w:p>
    <w:p w14:paraId="027474D2" w14:textId="77777777" w:rsidR="007E77B7" w:rsidRDefault="00C51394">
      <w:pPr>
        <w:widowControl w:val="0"/>
        <w:pBdr>
          <w:top w:val="nil"/>
          <w:left w:val="nil"/>
          <w:bottom w:val="nil"/>
          <w:right w:val="nil"/>
          <w:between w:val="nil"/>
        </w:pBdr>
        <w:spacing w:after="220" w:line="240" w:lineRule="auto"/>
        <w:ind w:left="440" w:hanging="440"/>
        <w:rPr>
          <w:color w:val="000000"/>
        </w:rPr>
      </w:pPr>
      <w:r>
        <w:rPr>
          <w:color w:val="000000"/>
        </w:rPr>
        <w:t xml:space="preserve">13. </w:t>
      </w:r>
      <w:r>
        <w:rPr>
          <w:color w:val="000000"/>
        </w:rPr>
        <w:tab/>
      </w:r>
      <w:hyperlink r:id="rId225">
        <w:r>
          <w:rPr>
            <w:color w:val="000000"/>
          </w:rPr>
          <w:t xml:space="preserve">W. J. Sutherland, G. Shackelford, D. C. Rose, Collaborating with communities: co-production or co-assessment? </w:t>
        </w:r>
      </w:hyperlink>
      <w:hyperlink r:id="rId226">
        <w:r>
          <w:rPr>
            <w:i/>
            <w:color w:val="000000"/>
          </w:rPr>
          <w:t>Oryx</w:t>
        </w:r>
      </w:hyperlink>
      <w:hyperlink r:id="rId227">
        <w:r>
          <w:rPr>
            <w:color w:val="000000"/>
          </w:rPr>
          <w:t xml:space="preserve">. </w:t>
        </w:r>
      </w:hyperlink>
      <w:hyperlink r:id="rId228">
        <w:r>
          <w:rPr>
            <w:b/>
            <w:color w:val="000000"/>
          </w:rPr>
          <w:t>51</w:t>
        </w:r>
      </w:hyperlink>
      <w:hyperlink r:id="rId229">
        <w:r>
          <w:rPr>
            <w:color w:val="000000"/>
          </w:rPr>
          <w:t>, 569–570 (2017).</w:t>
        </w:r>
      </w:hyperlink>
    </w:p>
    <w:p w14:paraId="48B24640" w14:textId="77777777" w:rsidR="007E77B7" w:rsidRDefault="00C51394">
      <w:pPr>
        <w:widowControl w:val="0"/>
        <w:pBdr>
          <w:top w:val="nil"/>
          <w:left w:val="nil"/>
          <w:bottom w:val="nil"/>
          <w:right w:val="nil"/>
          <w:between w:val="nil"/>
        </w:pBdr>
        <w:spacing w:after="220" w:line="240" w:lineRule="auto"/>
        <w:ind w:left="440" w:hanging="440"/>
        <w:rPr>
          <w:color w:val="000000"/>
        </w:rPr>
      </w:pPr>
      <w:r>
        <w:rPr>
          <w:color w:val="000000"/>
        </w:rPr>
        <w:t xml:space="preserve">14. </w:t>
      </w:r>
      <w:r>
        <w:rPr>
          <w:color w:val="000000"/>
        </w:rPr>
        <w:tab/>
      </w:r>
      <w:hyperlink r:id="rId230">
        <w:r>
          <w:rPr>
            <w:color w:val="000000"/>
          </w:rPr>
          <w:t xml:space="preserve">P. R. A. Baker, J. J. Shipp, S. H. Wellings, N. Priest, D. P. Francis, Assessment of applicability and transferability of evidence-based antenatal interventions to the Australian indigenous setting. </w:t>
        </w:r>
      </w:hyperlink>
      <w:hyperlink r:id="rId231">
        <w:r>
          <w:rPr>
            <w:i/>
            <w:color w:val="000000"/>
          </w:rPr>
          <w:t>Health Promot. Int.</w:t>
        </w:r>
      </w:hyperlink>
      <w:hyperlink r:id="rId232">
        <w:r>
          <w:rPr>
            <w:color w:val="000000"/>
          </w:rPr>
          <w:t xml:space="preserve"> </w:t>
        </w:r>
      </w:hyperlink>
      <w:hyperlink r:id="rId233">
        <w:r>
          <w:rPr>
            <w:b/>
            <w:color w:val="000000"/>
          </w:rPr>
          <w:t>27</w:t>
        </w:r>
      </w:hyperlink>
      <w:hyperlink r:id="rId234">
        <w:r>
          <w:rPr>
            <w:color w:val="000000"/>
          </w:rPr>
          <w:t>, 208–219 (2012).</w:t>
        </w:r>
      </w:hyperlink>
    </w:p>
    <w:p w14:paraId="7A3DD44C" w14:textId="77777777" w:rsidR="007E77B7" w:rsidRDefault="00C51394">
      <w:pPr>
        <w:widowControl w:val="0"/>
        <w:pBdr>
          <w:top w:val="nil"/>
          <w:left w:val="nil"/>
          <w:bottom w:val="nil"/>
          <w:right w:val="nil"/>
          <w:between w:val="nil"/>
        </w:pBdr>
        <w:spacing w:after="220" w:line="240" w:lineRule="auto"/>
        <w:ind w:left="440" w:hanging="440"/>
        <w:rPr>
          <w:color w:val="000000"/>
        </w:rPr>
      </w:pPr>
      <w:r>
        <w:rPr>
          <w:color w:val="000000"/>
        </w:rPr>
        <w:lastRenderedPageBreak/>
        <w:t xml:space="preserve">15. </w:t>
      </w:r>
      <w:r>
        <w:rPr>
          <w:color w:val="000000"/>
        </w:rPr>
        <w:tab/>
      </w:r>
      <w:hyperlink r:id="rId235">
        <w:r>
          <w:rPr>
            <w:color w:val="000000"/>
          </w:rPr>
          <w:t xml:space="preserve">J. Koricheva, E. Kulinskaya, Temporal Instability of Evidence Base: A Threat to Policy Making? </w:t>
        </w:r>
      </w:hyperlink>
      <w:hyperlink r:id="rId236">
        <w:r>
          <w:rPr>
            <w:i/>
            <w:color w:val="000000"/>
          </w:rPr>
          <w:t>Trends Ecol. Evol.</w:t>
        </w:r>
      </w:hyperlink>
      <w:hyperlink r:id="rId237">
        <w:r>
          <w:rPr>
            <w:color w:val="000000"/>
          </w:rPr>
          <w:t xml:space="preserve"> </w:t>
        </w:r>
      </w:hyperlink>
      <w:hyperlink r:id="rId238">
        <w:r>
          <w:rPr>
            <w:b/>
            <w:color w:val="000000"/>
          </w:rPr>
          <w:t>34</w:t>
        </w:r>
      </w:hyperlink>
      <w:hyperlink r:id="rId239">
        <w:r>
          <w:rPr>
            <w:color w:val="000000"/>
          </w:rPr>
          <w:t>, 895–902 (2019).</w:t>
        </w:r>
      </w:hyperlink>
    </w:p>
    <w:p w14:paraId="310670A8" w14:textId="77777777" w:rsidR="007E77B7" w:rsidRDefault="00C51394">
      <w:pPr>
        <w:widowControl w:val="0"/>
        <w:pBdr>
          <w:top w:val="nil"/>
          <w:left w:val="nil"/>
          <w:bottom w:val="nil"/>
          <w:right w:val="nil"/>
          <w:between w:val="nil"/>
        </w:pBdr>
        <w:spacing w:after="220" w:line="240" w:lineRule="auto"/>
        <w:ind w:left="440" w:hanging="440"/>
        <w:rPr>
          <w:color w:val="000000"/>
        </w:rPr>
      </w:pPr>
      <w:r>
        <w:rPr>
          <w:color w:val="000000"/>
        </w:rPr>
        <w:t xml:space="preserve">16. </w:t>
      </w:r>
      <w:r>
        <w:rPr>
          <w:color w:val="000000"/>
        </w:rPr>
        <w:tab/>
      </w:r>
      <w:hyperlink r:id="rId240">
        <w:r>
          <w:rPr>
            <w:color w:val="000000"/>
          </w:rPr>
          <w:t xml:space="preserve">K. G. Shojania, M. Sampson, M. T. Ansari, J. Ji, S. Doucette, D. Moher, </w:t>
        </w:r>
        <w:proofErr w:type="gramStart"/>
        <w:r>
          <w:rPr>
            <w:color w:val="000000"/>
          </w:rPr>
          <w:t>How</w:t>
        </w:r>
        <w:proofErr w:type="gramEnd"/>
        <w:r>
          <w:rPr>
            <w:color w:val="000000"/>
          </w:rPr>
          <w:t xml:space="preserve"> quickly do systematic reviews go out of date? A survival analysis. </w:t>
        </w:r>
      </w:hyperlink>
      <w:hyperlink r:id="rId241">
        <w:r>
          <w:rPr>
            <w:i/>
            <w:color w:val="000000"/>
          </w:rPr>
          <w:t>Ann. Intern. Med.</w:t>
        </w:r>
      </w:hyperlink>
      <w:hyperlink r:id="rId242">
        <w:r>
          <w:rPr>
            <w:color w:val="000000"/>
          </w:rPr>
          <w:t xml:space="preserve"> </w:t>
        </w:r>
      </w:hyperlink>
      <w:hyperlink r:id="rId243">
        <w:r>
          <w:rPr>
            <w:b/>
            <w:color w:val="000000"/>
          </w:rPr>
          <w:t>147</w:t>
        </w:r>
      </w:hyperlink>
      <w:hyperlink r:id="rId244">
        <w:r>
          <w:rPr>
            <w:color w:val="000000"/>
          </w:rPr>
          <w:t>, 224–233 (2007).</w:t>
        </w:r>
      </w:hyperlink>
    </w:p>
    <w:p w14:paraId="5F1C990C" w14:textId="77777777" w:rsidR="007E77B7" w:rsidRDefault="00C51394">
      <w:pPr>
        <w:widowControl w:val="0"/>
        <w:pBdr>
          <w:top w:val="nil"/>
          <w:left w:val="nil"/>
          <w:bottom w:val="nil"/>
          <w:right w:val="nil"/>
          <w:between w:val="nil"/>
        </w:pBdr>
        <w:spacing w:after="220" w:line="240" w:lineRule="auto"/>
        <w:ind w:left="440" w:hanging="440"/>
        <w:rPr>
          <w:color w:val="000000"/>
        </w:rPr>
      </w:pPr>
      <w:r>
        <w:rPr>
          <w:color w:val="000000"/>
        </w:rPr>
        <w:t xml:space="preserve">17. </w:t>
      </w:r>
      <w:r>
        <w:rPr>
          <w:color w:val="000000"/>
        </w:rPr>
        <w:tab/>
      </w:r>
      <w:hyperlink r:id="rId245">
        <w:r>
          <w:rPr>
            <w:color w:val="000000"/>
          </w:rPr>
          <w:t xml:space="preserve">J. Elliott, R. Lawrence, J. C. Minx, O. T. Oladapo, P. Ravaud, B. Tendal Jeppesen, J. Thomas, T. Turner, P. O. Vandvik, J. M. Grimshaw, Decision makers need constantly updated evidence synthesis. </w:t>
        </w:r>
      </w:hyperlink>
      <w:hyperlink r:id="rId246">
        <w:r>
          <w:rPr>
            <w:i/>
            <w:color w:val="000000"/>
          </w:rPr>
          <w:t>Nature</w:t>
        </w:r>
      </w:hyperlink>
      <w:hyperlink r:id="rId247">
        <w:r>
          <w:rPr>
            <w:color w:val="000000"/>
          </w:rPr>
          <w:t xml:space="preserve">. </w:t>
        </w:r>
      </w:hyperlink>
      <w:hyperlink r:id="rId248">
        <w:r>
          <w:rPr>
            <w:b/>
            <w:color w:val="000000"/>
          </w:rPr>
          <w:t>600</w:t>
        </w:r>
      </w:hyperlink>
      <w:hyperlink r:id="rId249">
        <w:r>
          <w:rPr>
            <w:color w:val="000000"/>
          </w:rPr>
          <w:t>, 383–385 (2021).</w:t>
        </w:r>
      </w:hyperlink>
    </w:p>
    <w:p w14:paraId="67284E27" w14:textId="77777777" w:rsidR="007E77B7" w:rsidRDefault="00C51394">
      <w:pPr>
        <w:widowControl w:val="0"/>
        <w:pBdr>
          <w:top w:val="nil"/>
          <w:left w:val="nil"/>
          <w:bottom w:val="nil"/>
          <w:right w:val="nil"/>
          <w:between w:val="nil"/>
        </w:pBdr>
        <w:spacing w:after="220" w:line="240" w:lineRule="auto"/>
        <w:ind w:left="440" w:hanging="440"/>
        <w:rPr>
          <w:color w:val="000000"/>
        </w:rPr>
      </w:pPr>
      <w:r>
        <w:rPr>
          <w:color w:val="000000"/>
        </w:rPr>
        <w:t xml:space="preserve">18. </w:t>
      </w:r>
      <w:r>
        <w:rPr>
          <w:color w:val="000000"/>
        </w:rPr>
        <w:tab/>
      </w:r>
      <w:hyperlink r:id="rId250">
        <w:r>
          <w:rPr>
            <w:color w:val="000000"/>
          </w:rPr>
          <w:t xml:space="preserve">J. Geldmann, A. Manica, N. D. Burgess, L. Coad, A. Balmford, A global-level assessment of the effectiveness of protected areas at resisting anthropogenic pressures. </w:t>
        </w:r>
      </w:hyperlink>
      <w:hyperlink r:id="rId251">
        <w:r>
          <w:rPr>
            <w:i/>
            <w:color w:val="000000"/>
          </w:rPr>
          <w:t>Proc. Natl. Acad. Sci. U. S. A.</w:t>
        </w:r>
      </w:hyperlink>
      <w:hyperlink r:id="rId252">
        <w:r>
          <w:rPr>
            <w:color w:val="000000"/>
          </w:rPr>
          <w:t xml:space="preserve"> </w:t>
        </w:r>
      </w:hyperlink>
      <w:hyperlink r:id="rId253">
        <w:r>
          <w:rPr>
            <w:b/>
            <w:color w:val="000000"/>
          </w:rPr>
          <w:t>116</w:t>
        </w:r>
      </w:hyperlink>
      <w:hyperlink r:id="rId254">
        <w:r>
          <w:rPr>
            <w:color w:val="000000"/>
          </w:rPr>
          <w:t>, 23209–23215 (2019).</w:t>
        </w:r>
      </w:hyperlink>
    </w:p>
    <w:p w14:paraId="104B247C" w14:textId="77777777" w:rsidR="007E77B7" w:rsidRDefault="00C51394">
      <w:pPr>
        <w:widowControl w:val="0"/>
        <w:pBdr>
          <w:top w:val="nil"/>
          <w:left w:val="nil"/>
          <w:bottom w:val="nil"/>
          <w:right w:val="nil"/>
          <w:between w:val="nil"/>
        </w:pBdr>
        <w:spacing w:after="220" w:line="240" w:lineRule="auto"/>
        <w:ind w:left="440" w:hanging="440"/>
        <w:rPr>
          <w:color w:val="000000"/>
        </w:rPr>
      </w:pPr>
      <w:r>
        <w:rPr>
          <w:color w:val="000000"/>
        </w:rPr>
        <w:t xml:space="preserve">19. </w:t>
      </w:r>
      <w:r>
        <w:rPr>
          <w:color w:val="000000"/>
        </w:rPr>
        <w:tab/>
      </w:r>
      <w:hyperlink r:id="rId255">
        <w:r>
          <w:rPr>
            <w:color w:val="000000"/>
          </w:rPr>
          <w:t xml:space="preserve">J. Henrich, S. J. Heine, A. Norenzayan, </w:t>
        </w:r>
      </w:hyperlink>
      <w:hyperlink r:id="rId256">
        <w:r>
          <w:rPr>
            <w:i/>
            <w:color w:val="000000"/>
          </w:rPr>
          <w:t>Behav. Brain Sci.</w:t>
        </w:r>
      </w:hyperlink>
      <w:hyperlink r:id="rId257">
        <w:r>
          <w:rPr>
            <w:color w:val="000000"/>
          </w:rPr>
          <w:t>, in press, doi:</w:t>
        </w:r>
      </w:hyperlink>
      <w:hyperlink r:id="rId258">
        <w:r>
          <w:rPr>
            <w:color w:val="000000"/>
          </w:rPr>
          <w:t>10.1017/S0140525X0999152X</w:t>
        </w:r>
      </w:hyperlink>
      <w:hyperlink r:id="rId259">
        <w:r>
          <w:rPr>
            <w:color w:val="000000"/>
          </w:rPr>
          <w:t>.</w:t>
        </w:r>
      </w:hyperlink>
    </w:p>
    <w:p w14:paraId="2DC35542" w14:textId="77777777" w:rsidR="007E77B7" w:rsidRDefault="00C51394">
      <w:pPr>
        <w:widowControl w:val="0"/>
        <w:pBdr>
          <w:top w:val="nil"/>
          <w:left w:val="nil"/>
          <w:bottom w:val="nil"/>
          <w:right w:val="nil"/>
          <w:between w:val="nil"/>
        </w:pBdr>
        <w:spacing w:after="220" w:line="240" w:lineRule="auto"/>
        <w:ind w:left="440" w:hanging="440"/>
        <w:rPr>
          <w:color w:val="000000"/>
        </w:rPr>
      </w:pPr>
      <w:r>
        <w:rPr>
          <w:color w:val="000000"/>
        </w:rPr>
        <w:t xml:space="preserve">20. </w:t>
      </w:r>
      <w:r>
        <w:rPr>
          <w:color w:val="000000"/>
        </w:rPr>
        <w:tab/>
      </w:r>
      <w:hyperlink r:id="rId260">
        <w:r>
          <w:rPr>
            <w:color w:val="000000"/>
          </w:rPr>
          <w:t xml:space="preserve">A. P. Christie, T. Amano, P. A. Martin, G. E. Shackelford, B. I. Simmons, W. J. Sutherland, Simple study designs in ecology produce inaccurate estimates of biodiversity responses. </w:t>
        </w:r>
      </w:hyperlink>
      <w:ins w:id="30" w:author="Shengyu Wang" w:date="2022-06-06T14:15:00Z">
        <w:r>
          <w:fldChar w:fldCharType="begin"/>
        </w:r>
        <w:r>
          <w:instrText>HYPERLINK "http://paperpile.com/b/u4TPYy/QQ5o"</w:instrText>
        </w:r>
        <w:r>
          <w:fldChar w:fldCharType="separate"/>
        </w:r>
        <w:r>
          <w:rPr>
            <w:color w:val="000000"/>
          </w:rPr>
          <w:t>J. Appl. Ecol</w:t>
        </w:r>
        <w:r>
          <w:fldChar w:fldCharType="end"/>
        </w:r>
      </w:ins>
      <w:del w:id="31" w:author="Shengyu Wang" w:date="2022-06-06T14:15:00Z">
        <w:r>
          <w:fldChar w:fldCharType="begin"/>
        </w:r>
        <w:r>
          <w:delInstrText>HYPERLINK "http://paperpile.com/b/u4TPYy/QQ5o"</w:delInstrText>
        </w:r>
        <w:r>
          <w:fldChar w:fldCharType="separate"/>
        </w:r>
        <w:r>
          <w:rPr>
            <w:i/>
            <w:color w:val="000000"/>
          </w:rPr>
          <w:delText>Journal of Applied</w:delText>
        </w:r>
        <w:r>
          <w:fldChar w:fldCharType="end"/>
        </w:r>
      </w:del>
      <w:hyperlink r:id="rId261">
        <w:r>
          <w:rPr>
            <w:color w:val="000000"/>
          </w:rPr>
          <w:t xml:space="preserve">. </w:t>
        </w:r>
      </w:hyperlink>
      <w:hyperlink r:id="rId262">
        <w:r>
          <w:rPr>
            <w:b/>
            <w:color w:val="000000"/>
          </w:rPr>
          <w:t>56</w:t>
        </w:r>
      </w:hyperlink>
      <w:hyperlink r:id="rId263">
        <w:r>
          <w:rPr>
            <w:color w:val="000000"/>
          </w:rPr>
          <w:t>, 2742–2754 (2019).</w:t>
        </w:r>
      </w:hyperlink>
    </w:p>
    <w:p w14:paraId="39AA7EE6" w14:textId="77777777" w:rsidR="007E77B7" w:rsidRDefault="00C51394">
      <w:pPr>
        <w:widowControl w:val="0"/>
        <w:pBdr>
          <w:top w:val="nil"/>
          <w:left w:val="nil"/>
          <w:bottom w:val="nil"/>
          <w:right w:val="nil"/>
          <w:between w:val="nil"/>
        </w:pBdr>
        <w:spacing w:after="220" w:line="240" w:lineRule="auto"/>
        <w:ind w:left="440" w:hanging="440"/>
        <w:rPr>
          <w:color w:val="000000"/>
        </w:rPr>
      </w:pPr>
      <w:r>
        <w:rPr>
          <w:color w:val="000000"/>
        </w:rPr>
        <w:t xml:space="preserve">21. </w:t>
      </w:r>
      <w:r>
        <w:rPr>
          <w:color w:val="000000"/>
        </w:rPr>
        <w:tab/>
      </w:r>
      <w:commentRangeStart w:id="32"/>
      <w:r>
        <w:rPr>
          <w:color w:val="000000"/>
        </w:rPr>
        <w:fldChar w:fldCharType="begin"/>
      </w:r>
      <w:r>
        <w:rPr>
          <w:color w:val="000000"/>
        </w:rPr>
        <w:instrText xml:space="preserve"> HYPERLINK "http://paperpile.com/b/u4TPYy/blHy" \h </w:instrText>
      </w:r>
      <w:r>
        <w:rPr>
          <w:color w:val="000000"/>
        </w:rPr>
        <w:fldChar w:fldCharType="separate"/>
      </w:r>
      <w:r>
        <w:rPr>
          <w:color w:val="000000"/>
        </w:rPr>
        <w:t xml:space="preserve">D. E. Pearson, Y. K. Ortega, J. B. Runyon, J. L. Butler, Secondary invasion: The bane of weed management. </w:t>
      </w:r>
      <w:r>
        <w:rPr>
          <w:color w:val="000000"/>
        </w:rPr>
        <w:fldChar w:fldCharType="end"/>
      </w:r>
      <w:hyperlink r:id="rId264">
        <w:r>
          <w:rPr>
            <w:i/>
            <w:color w:val="000000"/>
          </w:rPr>
          <w:t>Biol. Conserv.</w:t>
        </w:r>
      </w:hyperlink>
      <w:hyperlink r:id="rId265">
        <w:r>
          <w:rPr>
            <w:color w:val="000000"/>
          </w:rPr>
          <w:t xml:space="preserve"> </w:t>
        </w:r>
      </w:hyperlink>
      <w:hyperlink r:id="rId266">
        <w:r>
          <w:rPr>
            <w:b/>
            <w:color w:val="000000"/>
          </w:rPr>
          <w:t>197</w:t>
        </w:r>
      </w:hyperlink>
      <w:hyperlink r:id="rId267">
        <w:r>
          <w:rPr>
            <w:color w:val="000000"/>
          </w:rPr>
          <w:t>, 8–17 (2016).</w:t>
        </w:r>
      </w:hyperlink>
      <w:commentRangeEnd w:id="32"/>
      <w:r>
        <w:commentReference w:id="32"/>
      </w:r>
    </w:p>
    <w:p w14:paraId="5CD300B0" w14:textId="77777777" w:rsidR="007E77B7" w:rsidRDefault="00C51394">
      <w:pPr>
        <w:widowControl w:val="0"/>
        <w:pBdr>
          <w:top w:val="nil"/>
          <w:left w:val="nil"/>
          <w:bottom w:val="nil"/>
          <w:right w:val="nil"/>
          <w:between w:val="nil"/>
        </w:pBdr>
        <w:spacing w:after="220" w:line="240" w:lineRule="auto"/>
        <w:ind w:left="440" w:hanging="440"/>
        <w:rPr>
          <w:color w:val="000000"/>
        </w:rPr>
      </w:pPr>
      <w:r>
        <w:rPr>
          <w:color w:val="000000"/>
        </w:rPr>
        <w:t xml:space="preserve">22. </w:t>
      </w:r>
      <w:r>
        <w:rPr>
          <w:color w:val="000000"/>
        </w:rPr>
        <w:tab/>
      </w:r>
      <w:hyperlink r:id="rId268">
        <w:r>
          <w:rPr>
            <w:color w:val="000000"/>
          </w:rPr>
          <w:t xml:space="preserve">K. M. Kettenring, C. R. Adams, Lessons learned from invasive plant control experiments: a systematic review and meta-analysis. </w:t>
        </w:r>
      </w:hyperlink>
      <w:hyperlink r:id="rId269">
        <w:r>
          <w:rPr>
            <w:i/>
            <w:color w:val="000000"/>
          </w:rPr>
          <w:t>J. Appl. Ecol.</w:t>
        </w:r>
      </w:hyperlink>
      <w:hyperlink r:id="rId270">
        <w:r>
          <w:rPr>
            <w:color w:val="000000"/>
          </w:rPr>
          <w:t xml:space="preserve"> </w:t>
        </w:r>
      </w:hyperlink>
      <w:hyperlink r:id="rId271">
        <w:r>
          <w:rPr>
            <w:b/>
            <w:color w:val="000000"/>
          </w:rPr>
          <w:t>48</w:t>
        </w:r>
      </w:hyperlink>
      <w:hyperlink r:id="rId272">
        <w:r>
          <w:rPr>
            <w:color w:val="000000"/>
          </w:rPr>
          <w:t>, 970–979 (2011).</w:t>
        </w:r>
      </w:hyperlink>
    </w:p>
    <w:p w14:paraId="25CE568D" w14:textId="77777777" w:rsidR="007E77B7" w:rsidRDefault="00C51394">
      <w:pPr>
        <w:widowControl w:val="0"/>
        <w:pBdr>
          <w:top w:val="nil"/>
          <w:left w:val="nil"/>
          <w:bottom w:val="nil"/>
          <w:right w:val="nil"/>
          <w:between w:val="nil"/>
        </w:pBdr>
        <w:spacing w:after="220" w:line="240" w:lineRule="auto"/>
        <w:ind w:left="440" w:hanging="440"/>
        <w:rPr>
          <w:color w:val="000000"/>
        </w:rPr>
      </w:pPr>
      <w:r>
        <w:rPr>
          <w:color w:val="000000"/>
        </w:rPr>
        <w:t xml:space="preserve">23. </w:t>
      </w:r>
      <w:r>
        <w:rPr>
          <w:color w:val="000000"/>
        </w:rPr>
        <w:tab/>
      </w:r>
      <w:hyperlink r:id="rId273">
        <w:r>
          <w:rPr>
            <w:color w:val="000000"/>
          </w:rPr>
          <w:t xml:space="preserve">G. E. Shackelford, P. A. Martin, A. S. C. Hood, A. P. Christie, E. Kulinskaya, W. J. Sutherland, Dynamic meta-analysis: a method of using global evidence for local decision making. </w:t>
        </w:r>
      </w:hyperlink>
      <w:hyperlink r:id="rId274">
        <w:r>
          <w:rPr>
            <w:i/>
            <w:color w:val="000000"/>
          </w:rPr>
          <w:t>BMC Biol.</w:t>
        </w:r>
      </w:hyperlink>
      <w:hyperlink r:id="rId275">
        <w:r>
          <w:rPr>
            <w:color w:val="000000"/>
          </w:rPr>
          <w:t xml:space="preserve"> </w:t>
        </w:r>
      </w:hyperlink>
      <w:hyperlink r:id="rId276">
        <w:r>
          <w:rPr>
            <w:b/>
            <w:color w:val="000000"/>
          </w:rPr>
          <w:t>19</w:t>
        </w:r>
      </w:hyperlink>
      <w:hyperlink r:id="rId277">
        <w:r>
          <w:rPr>
            <w:color w:val="000000"/>
          </w:rPr>
          <w:t>, 33 (2021).</w:t>
        </w:r>
      </w:hyperlink>
    </w:p>
    <w:p w14:paraId="77DB274D" w14:textId="77777777" w:rsidR="007E77B7" w:rsidRDefault="00C51394">
      <w:pPr>
        <w:widowControl w:val="0"/>
        <w:pBdr>
          <w:top w:val="nil"/>
          <w:left w:val="nil"/>
          <w:bottom w:val="nil"/>
          <w:right w:val="nil"/>
          <w:between w:val="nil"/>
        </w:pBdr>
        <w:spacing w:after="220" w:line="240" w:lineRule="auto"/>
        <w:ind w:left="440" w:hanging="440"/>
        <w:rPr>
          <w:color w:val="000000"/>
        </w:rPr>
      </w:pPr>
      <w:r>
        <w:rPr>
          <w:color w:val="000000"/>
        </w:rPr>
        <w:t xml:space="preserve">24. </w:t>
      </w:r>
      <w:r>
        <w:rPr>
          <w:color w:val="000000"/>
        </w:rPr>
        <w:tab/>
      </w:r>
      <w:hyperlink r:id="rId278">
        <w:r>
          <w:rPr>
            <w:color w:val="000000"/>
          </w:rPr>
          <w:t xml:space="preserve">A. N. Kadykalo, R. T. Buxton, P. Morrison, C. M. Anderson, H. Bickerton, C. M. Francis, A. C. Smith, L. Fahrig, Bridging research and practice in conservation. </w:t>
        </w:r>
      </w:hyperlink>
      <w:hyperlink r:id="rId279">
        <w:r>
          <w:rPr>
            <w:i/>
            <w:color w:val="000000"/>
          </w:rPr>
          <w:t>Conserv. Biol.</w:t>
        </w:r>
      </w:hyperlink>
      <w:hyperlink r:id="rId280">
        <w:r>
          <w:rPr>
            <w:color w:val="000000"/>
          </w:rPr>
          <w:t xml:space="preserve"> (2021), doi:</w:t>
        </w:r>
      </w:hyperlink>
      <w:hyperlink r:id="rId281">
        <w:r>
          <w:rPr>
            <w:color w:val="000000"/>
          </w:rPr>
          <w:t>10.1111/cobi.13732</w:t>
        </w:r>
      </w:hyperlink>
      <w:hyperlink r:id="rId282">
        <w:r>
          <w:rPr>
            <w:color w:val="000000"/>
          </w:rPr>
          <w:t>.</w:t>
        </w:r>
      </w:hyperlink>
    </w:p>
    <w:p w14:paraId="2D7FAB23" w14:textId="77777777" w:rsidR="007E77B7" w:rsidRDefault="00C51394">
      <w:pPr>
        <w:widowControl w:val="0"/>
        <w:pBdr>
          <w:top w:val="nil"/>
          <w:left w:val="nil"/>
          <w:bottom w:val="nil"/>
          <w:right w:val="nil"/>
          <w:between w:val="nil"/>
        </w:pBdr>
        <w:spacing w:after="220" w:line="240" w:lineRule="auto"/>
        <w:ind w:left="440" w:hanging="440"/>
        <w:rPr>
          <w:color w:val="000000"/>
        </w:rPr>
      </w:pPr>
      <w:r>
        <w:rPr>
          <w:color w:val="000000"/>
        </w:rPr>
        <w:t xml:space="preserve">25. </w:t>
      </w:r>
      <w:r>
        <w:rPr>
          <w:color w:val="000000"/>
        </w:rPr>
        <w:tab/>
      </w:r>
      <w:hyperlink r:id="rId283">
        <w:r>
          <w:rPr>
            <w:color w:val="000000"/>
          </w:rPr>
          <w:t xml:space="preserve">W. J. Sutherland, H. Downey, W. F. Frick, P. Tinsley-Marshall, T. McPherson, </w:t>
        </w:r>
        <w:proofErr w:type="gramStart"/>
        <w:r>
          <w:rPr>
            <w:color w:val="000000"/>
          </w:rPr>
          <w:t>Planning</w:t>
        </w:r>
        <w:proofErr w:type="gramEnd"/>
        <w:r>
          <w:rPr>
            <w:color w:val="000000"/>
          </w:rPr>
          <w:t xml:space="preserve"> practical evidence-based decision making in conservation within time constraints: the Strategic Evidence Assessment Framework. </w:t>
        </w:r>
      </w:hyperlink>
      <w:hyperlink r:id="rId284">
        <w:r>
          <w:rPr>
            <w:i/>
            <w:color w:val="000000"/>
          </w:rPr>
          <w:t>J. Nat. Conserv.</w:t>
        </w:r>
      </w:hyperlink>
      <w:hyperlink r:id="rId285">
        <w:r>
          <w:rPr>
            <w:color w:val="000000"/>
          </w:rPr>
          <w:t xml:space="preserve"> </w:t>
        </w:r>
      </w:hyperlink>
      <w:hyperlink r:id="rId286">
        <w:r>
          <w:rPr>
            <w:b/>
            <w:color w:val="000000"/>
          </w:rPr>
          <w:t>60</w:t>
        </w:r>
      </w:hyperlink>
      <w:hyperlink r:id="rId287">
        <w:r>
          <w:rPr>
            <w:color w:val="000000"/>
          </w:rPr>
          <w:t>, 125975 (2021).</w:t>
        </w:r>
      </w:hyperlink>
    </w:p>
    <w:p w14:paraId="15D5226D" w14:textId="77777777" w:rsidR="007E77B7" w:rsidRDefault="007E77B7">
      <w:pPr>
        <w:widowControl w:val="0"/>
        <w:pBdr>
          <w:top w:val="nil"/>
          <w:left w:val="nil"/>
          <w:bottom w:val="nil"/>
          <w:right w:val="nil"/>
          <w:between w:val="nil"/>
        </w:pBdr>
      </w:pPr>
    </w:p>
    <w:p w14:paraId="2C9678BB" w14:textId="77777777" w:rsidR="007E77B7" w:rsidRDefault="007E77B7">
      <w:pPr>
        <w:widowControl w:val="0"/>
        <w:pBdr>
          <w:top w:val="nil"/>
          <w:left w:val="nil"/>
          <w:bottom w:val="nil"/>
          <w:right w:val="nil"/>
          <w:between w:val="nil"/>
        </w:pBdr>
      </w:pPr>
    </w:p>
    <w:p w14:paraId="23A25C33" w14:textId="77777777" w:rsidR="007E77B7" w:rsidRDefault="007E77B7">
      <w:pPr>
        <w:widowControl w:val="0"/>
        <w:pBdr>
          <w:top w:val="nil"/>
          <w:left w:val="nil"/>
          <w:bottom w:val="nil"/>
          <w:right w:val="nil"/>
          <w:between w:val="nil"/>
        </w:pBdr>
      </w:pPr>
    </w:p>
    <w:p w14:paraId="26B7E832" w14:textId="77777777" w:rsidR="007E77B7" w:rsidRDefault="007E77B7">
      <w:pPr>
        <w:widowControl w:val="0"/>
        <w:pBdr>
          <w:top w:val="nil"/>
          <w:left w:val="nil"/>
          <w:bottom w:val="nil"/>
          <w:right w:val="nil"/>
          <w:between w:val="nil"/>
        </w:pBdr>
      </w:pPr>
    </w:p>
    <w:p w14:paraId="78538D91" w14:textId="77777777" w:rsidR="007E77B7" w:rsidRDefault="007E77B7">
      <w:pPr>
        <w:widowControl w:val="0"/>
        <w:pBdr>
          <w:top w:val="nil"/>
          <w:left w:val="nil"/>
          <w:bottom w:val="nil"/>
          <w:right w:val="nil"/>
          <w:between w:val="nil"/>
        </w:pBdr>
      </w:pPr>
    </w:p>
    <w:p w14:paraId="386AF7DA" w14:textId="77777777" w:rsidR="007E77B7" w:rsidRDefault="007E77B7">
      <w:pPr>
        <w:widowControl w:val="0"/>
        <w:pBdr>
          <w:top w:val="nil"/>
          <w:left w:val="nil"/>
          <w:bottom w:val="nil"/>
          <w:right w:val="nil"/>
          <w:between w:val="nil"/>
        </w:pBdr>
      </w:pPr>
    </w:p>
    <w:p w14:paraId="7AB3298D" w14:textId="77777777" w:rsidR="007E77B7" w:rsidRDefault="007E77B7">
      <w:pPr>
        <w:widowControl w:val="0"/>
        <w:pBdr>
          <w:top w:val="nil"/>
          <w:left w:val="nil"/>
          <w:bottom w:val="nil"/>
          <w:right w:val="nil"/>
          <w:between w:val="nil"/>
        </w:pBdr>
      </w:pPr>
    </w:p>
    <w:p w14:paraId="464E11BD" w14:textId="77777777" w:rsidR="007E77B7" w:rsidRDefault="007E77B7">
      <w:pPr>
        <w:widowControl w:val="0"/>
        <w:pBdr>
          <w:top w:val="nil"/>
          <w:left w:val="nil"/>
          <w:bottom w:val="nil"/>
          <w:right w:val="nil"/>
          <w:between w:val="nil"/>
        </w:pBdr>
      </w:pPr>
    </w:p>
    <w:p w14:paraId="3C0B61E4" w14:textId="77777777" w:rsidR="007E77B7" w:rsidRDefault="007E77B7">
      <w:pPr>
        <w:widowControl w:val="0"/>
        <w:pBdr>
          <w:top w:val="nil"/>
          <w:left w:val="nil"/>
          <w:bottom w:val="nil"/>
          <w:right w:val="nil"/>
          <w:between w:val="nil"/>
        </w:pBdr>
      </w:pPr>
    </w:p>
    <w:p w14:paraId="1BB746B1" w14:textId="77777777" w:rsidR="007E77B7" w:rsidRDefault="007E77B7">
      <w:pPr>
        <w:widowControl w:val="0"/>
        <w:pBdr>
          <w:top w:val="nil"/>
          <w:left w:val="nil"/>
          <w:bottom w:val="nil"/>
          <w:right w:val="nil"/>
          <w:between w:val="nil"/>
        </w:pBdr>
      </w:pPr>
    </w:p>
    <w:p w14:paraId="611FA620" w14:textId="77777777" w:rsidR="007E77B7" w:rsidRDefault="007E77B7">
      <w:pPr>
        <w:widowControl w:val="0"/>
        <w:pBdr>
          <w:top w:val="nil"/>
          <w:left w:val="nil"/>
          <w:bottom w:val="nil"/>
          <w:right w:val="nil"/>
          <w:between w:val="nil"/>
        </w:pBdr>
      </w:pPr>
    </w:p>
    <w:p w14:paraId="163511D0" w14:textId="77777777" w:rsidR="007E77B7" w:rsidRDefault="007E77B7">
      <w:pPr>
        <w:widowControl w:val="0"/>
        <w:pBdr>
          <w:top w:val="nil"/>
          <w:left w:val="nil"/>
          <w:bottom w:val="nil"/>
          <w:right w:val="nil"/>
          <w:between w:val="nil"/>
        </w:pBdr>
      </w:pPr>
    </w:p>
    <w:sectPr w:rsidR="007E77B7">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Li,Bo" w:date="2022-06-07T17:57:00Z" w:initials="l">
    <w:p w14:paraId="2F539CB9" w14:textId="53614EFD" w:rsidR="00170179" w:rsidRDefault="00170179">
      <w:pPr>
        <w:pStyle w:val="a6"/>
      </w:pPr>
      <w:r>
        <w:rPr>
          <w:rStyle w:val="a8"/>
        </w:rPr>
        <w:annotationRef/>
      </w:r>
      <w:r>
        <w:t>Remove this?</w:t>
      </w:r>
      <w:bookmarkStart w:id="16" w:name="_GoBack"/>
      <w:bookmarkEnd w:id="16"/>
    </w:p>
  </w:comment>
  <w:comment w:id="17" w:author="Li,Bo" w:date="2022-06-07T17:38:00Z" w:initials="l">
    <w:p w14:paraId="350C8394" w14:textId="2F92C55C" w:rsidR="00C56E50" w:rsidRDefault="00C56E50">
      <w:pPr>
        <w:pStyle w:val="a6"/>
      </w:pPr>
      <w:r>
        <w:rPr>
          <w:rStyle w:val="a8"/>
        </w:rPr>
        <w:annotationRef/>
      </w:r>
      <w:r>
        <w:t>One of</w:t>
      </w:r>
      <w:r w:rsidR="005F2F6F">
        <w:t xml:space="preserve"> the two suffices.</w:t>
      </w:r>
    </w:p>
  </w:comment>
  <w:comment w:id="18" w:author="Li,Bo" w:date="2022-06-07T16:46:00Z" w:initials="l">
    <w:p w14:paraId="37DE97FC" w14:textId="7203901D" w:rsidR="00C51394" w:rsidRDefault="00C51394">
      <w:pPr>
        <w:pStyle w:val="a6"/>
      </w:pPr>
      <w:r>
        <w:rPr>
          <w:rStyle w:val="a8"/>
        </w:rPr>
        <w:annotationRef/>
      </w:r>
      <w:r>
        <w:t xml:space="preserve">Can </w:t>
      </w:r>
      <w:r w:rsidR="009D21EE">
        <w:t>remove ref. 12</w:t>
      </w:r>
    </w:p>
  </w:comment>
  <w:comment w:id="19" w:author="Li,Bo" w:date="2022-06-07T16:47:00Z" w:initials="l">
    <w:p w14:paraId="1806DE77" w14:textId="22ECFBFE" w:rsidR="009D21EE" w:rsidRPr="009D21EE" w:rsidRDefault="009D21EE">
      <w:pPr>
        <w:pStyle w:val="a6"/>
        <w:rPr>
          <w:rFonts w:hint="eastAsia"/>
        </w:rPr>
      </w:pPr>
      <w:r>
        <w:rPr>
          <w:rStyle w:val="a8"/>
        </w:rPr>
        <w:annotationRef/>
      </w:r>
      <w:r>
        <w:t>R</w:t>
      </w:r>
      <w:r>
        <w:t>ef. 1</w:t>
      </w:r>
      <w:r>
        <w:t>4 can be removed.</w:t>
      </w:r>
    </w:p>
  </w:comment>
  <w:comment w:id="20" w:author="Shengyu Wang" w:date="2022-06-06T13:16:00Z" w:initials="">
    <w:p w14:paraId="0AD69749" w14:textId="77777777" w:rsidR="00C51394" w:rsidRDefault="00C51394">
      <w:pPr>
        <w:widowControl w:val="0"/>
        <w:pBdr>
          <w:top w:val="nil"/>
          <w:left w:val="nil"/>
          <w:bottom w:val="nil"/>
          <w:right w:val="nil"/>
          <w:between w:val="nil"/>
        </w:pBdr>
        <w:spacing w:line="240" w:lineRule="auto"/>
        <w:rPr>
          <w:color w:val="000000"/>
        </w:rPr>
      </w:pPr>
      <w:r>
        <w:rPr>
          <w:rFonts w:eastAsia="Arial"/>
          <w:color w:val="000000"/>
        </w:rPr>
        <w:t>Spatial scale can be put in 'intervention delivery?'</w:t>
      </w:r>
    </w:p>
  </w:comment>
  <w:comment w:id="21" w:author="Li,Bo" w:date="2022-06-07T17:32:00Z" w:initials="l">
    <w:p w14:paraId="18164C32" w14:textId="700301AD" w:rsidR="000B7147" w:rsidRDefault="000B7147">
      <w:pPr>
        <w:pStyle w:val="a6"/>
      </w:pPr>
      <w:r>
        <w:rPr>
          <w:rStyle w:val="a8"/>
        </w:rPr>
        <w:annotationRef/>
      </w:r>
      <w:r>
        <w:rPr>
          <w:rFonts w:hint="eastAsia"/>
        </w:rPr>
        <w:t>R</w:t>
      </w:r>
      <w:r>
        <w:t>ef. 21 can be removed.</w:t>
      </w:r>
    </w:p>
  </w:comment>
  <w:comment w:id="23" w:author="Phil Martin" w:date="2021-07-30T13:56:00Z" w:initials="">
    <w:p w14:paraId="65767D6B" w14:textId="77777777" w:rsidR="00C51394" w:rsidRDefault="00C51394">
      <w:pPr>
        <w:widowControl w:val="0"/>
        <w:pBdr>
          <w:top w:val="nil"/>
          <w:left w:val="nil"/>
          <w:bottom w:val="nil"/>
          <w:right w:val="nil"/>
          <w:between w:val="nil"/>
        </w:pBdr>
        <w:spacing w:line="240" w:lineRule="auto"/>
        <w:rPr>
          <w:color w:val="000000"/>
        </w:rPr>
      </w:pPr>
      <w:r>
        <w:rPr>
          <w:rFonts w:eastAsia="Arial"/>
          <w:color w:val="000000"/>
        </w:rPr>
        <w:t>How could this be applied to other topics in conservation?</w:t>
      </w:r>
    </w:p>
  </w:comment>
  <w:comment w:id="24" w:author="William Morgan" w:date="2021-10-12T13:31:00Z" w:initials="">
    <w:p w14:paraId="0DB67107" w14:textId="77777777" w:rsidR="00C51394" w:rsidRDefault="00C51394">
      <w:pPr>
        <w:widowControl w:val="0"/>
        <w:pBdr>
          <w:top w:val="nil"/>
          <w:left w:val="nil"/>
          <w:bottom w:val="nil"/>
          <w:right w:val="nil"/>
          <w:between w:val="nil"/>
        </w:pBdr>
        <w:spacing w:line="240" w:lineRule="auto"/>
        <w:rPr>
          <w:color w:val="000000"/>
        </w:rPr>
      </w:pPr>
      <w:r>
        <w:rPr>
          <w:rFonts w:eastAsia="Arial"/>
          <w:color w:val="000000"/>
        </w:rPr>
        <w:t>Something to consider... This is presented as a hierarchy, but some of the levels are interchangeable e.g. an alternative route could be Invasive management &gt; type of intervention &gt; species of interest</w:t>
      </w:r>
    </w:p>
    <w:p w14:paraId="2B1AD663" w14:textId="77777777" w:rsidR="00C51394" w:rsidRDefault="00C51394">
      <w:pPr>
        <w:widowControl w:val="0"/>
        <w:pBdr>
          <w:top w:val="nil"/>
          <w:left w:val="nil"/>
          <w:bottom w:val="nil"/>
          <w:right w:val="nil"/>
          <w:between w:val="nil"/>
        </w:pBdr>
        <w:spacing w:line="240" w:lineRule="auto"/>
        <w:rPr>
          <w:color w:val="000000"/>
        </w:rPr>
      </w:pPr>
    </w:p>
    <w:p w14:paraId="3F9F5A53" w14:textId="77777777" w:rsidR="00C51394" w:rsidRDefault="00C51394">
      <w:pPr>
        <w:widowControl w:val="0"/>
        <w:pBdr>
          <w:top w:val="nil"/>
          <w:left w:val="nil"/>
          <w:bottom w:val="nil"/>
          <w:right w:val="nil"/>
          <w:between w:val="nil"/>
        </w:pBdr>
        <w:spacing w:line="240" w:lineRule="auto"/>
        <w:rPr>
          <w:color w:val="000000"/>
        </w:rPr>
      </w:pPr>
      <w:r>
        <w:rPr>
          <w:rFonts w:eastAsia="Arial"/>
          <w:color w:val="000000"/>
        </w:rPr>
        <w:t>The way we are currently structuring the action taxonomy (relevant if we want to think about applying this same thinking across other topics) then "type of intervention" would be the higher level. Setting, target population, intervention delivery and outcome measured (factors from your table) are all one level below "type of intervention" and on an equal level of the hierarchy i.e. they are mutually exclusive with no obvious hierarchy between them</w:t>
      </w:r>
    </w:p>
    <w:p w14:paraId="5F58EB22" w14:textId="77777777" w:rsidR="00C51394" w:rsidRDefault="00C51394">
      <w:pPr>
        <w:widowControl w:val="0"/>
        <w:pBdr>
          <w:top w:val="nil"/>
          <w:left w:val="nil"/>
          <w:bottom w:val="nil"/>
          <w:right w:val="nil"/>
          <w:between w:val="nil"/>
        </w:pBdr>
        <w:spacing w:line="240" w:lineRule="auto"/>
        <w:rPr>
          <w:color w:val="000000"/>
        </w:rPr>
      </w:pPr>
    </w:p>
    <w:p w14:paraId="71414E0A" w14:textId="77777777" w:rsidR="00C51394" w:rsidRDefault="00C51394">
      <w:pPr>
        <w:widowControl w:val="0"/>
        <w:pBdr>
          <w:top w:val="nil"/>
          <w:left w:val="nil"/>
          <w:bottom w:val="nil"/>
          <w:right w:val="nil"/>
          <w:between w:val="nil"/>
        </w:pBdr>
        <w:spacing w:line="240" w:lineRule="auto"/>
        <w:rPr>
          <w:color w:val="000000"/>
        </w:rPr>
      </w:pPr>
      <w:r>
        <w:rPr>
          <w:rFonts w:eastAsia="Arial"/>
          <w:color w:val="000000"/>
        </w:rPr>
        <w:t>With that in mind, we can apply the process to any type of action</w:t>
      </w:r>
    </w:p>
    <w:p w14:paraId="715BDBE7" w14:textId="77777777" w:rsidR="00C51394" w:rsidRDefault="00C51394">
      <w:pPr>
        <w:widowControl w:val="0"/>
        <w:pBdr>
          <w:top w:val="nil"/>
          <w:left w:val="nil"/>
          <w:bottom w:val="nil"/>
          <w:right w:val="nil"/>
          <w:between w:val="nil"/>
        </w:pBdr>
        <w:spacing w:line="240" w:lineRule="auto"/>
        <w:rPr>
          <w:color w:val="000000"/>
        </w:rPr>
      </w:pPr>
    </w:p>
    <w:p w14:paraId="6C1019F0" w14:textId="77777777" w:rsidR="00C51394" w:rsidRDefault="00C51394">
      <w:pPr>
        <w:widowControl w:val="0"/>
        <w:pBdr>
          <w:top w:val="nil"/>
          <w:left w:val="nil"/>
          <w:bottom w:val="nil"/>
          <w:right w:val="nil"/>
          <w:between w:val="nil"/>
        </w:pBdr>
        <w:spacing w:line="240" w:lineRule="auto"/>
        <w:rPr>
          <w:color w:val="000000"/>
        </w:rPr>
      </w:pPr>
      <w:r>
        <w:rPr>
          <w:rFonts w:eastAsia="Arial"/>
          <w:color w:val="000000"/>
        </w:rPr>
        <w:t>e.g.</w:t>
      </w:r>
    </w:p>
    <w:p w14:paraId="40BFF11E" w14:textId="77777777" w:rsidR="00C51394" w:rsidRDefault="00C51394">
      <w:pPr>
        <w:widowControl w:val="0"/>
        <w:pBdr>
          <w:top w:val="nil"/>
          <w:left w:val="nil"/>
          <w:bottom w:val="nil"/>
          <w:right w:val="nil"/>
          <w:between w:val="nil"/>
        </w:pBdr>
        <w:spacing w:line="240" w:lineRule="auto"/>
        <w:rPr>
          <w:color w:val="000000"/>
        </w:rPr>
      </w:pPr>
      <w:r>
        <w:rPr>
          <w:rFonts w:eastAsia="Arial"/>
          <w:color w:val="000000"/>
        </w:rPr>
        <w:t>land/water/species management &gt; prescribed burning &gt; select which factor you are interested in</w:t>
      </w:r>
    </w:p>
    <w:p w14:paraId="1E91D927" w14:textId="77777777" w:rsidR="00C51394" w:rsidRDefault="00C51394">
      <w:pPr>
        <w:widowControl w:val="0"/>
        <w:pBdr>
          <w:top w:val="nil"/>
          <w:left w:val="nil"/>
          <w:bottom w:val="nil"/>
          <w:right w:val="nil"/>
          <w:between w:val="nil"/>
        </w:pBdr>
        <w:spacing w:line="240" w:lineRule="auto"/>
        <w:rPr>
          <w:color w:val="000000"/>
        </w:rPr>
      </w:pPr>
      <w:r>
        <w:rPr>
          <w:rFonts w:eastAsia="Arial"/>
          <w:color w:val="000000"/>
        </w:rPr>
        <w:t>land/water/species management &gt; move grazing animals &gt; select which factor you are interested in</w:t>
      </w:r>
    </w:p>
    <w:p w14:paraId="5C446B0F" w14:textId="77777777" w:rsidR="00C51394" w:rsidRDefault="00C51394">
      <w:pPr>
        <w:widowControl w:val="0"/>
        <w:pBdr>
          <w:top w:val="nil"/>
          <w:left w:val="nil"/>
          <w:bottom w:val="nil"/>
          <w:right w:val="nil"/>
          <w:between w:val="nil"/>
        </w:pBdr>
        <w:spacing w:line="240" w:lineRule="auto"/>
        <w:rPr>
          <w:color w:val="000000"/>
        </w:rPr>
      </w:pPr>
      <w:r>
        <w:rPr>
          <w:rFonts w:eastAsia="Arial"/>
          <w:color w:val="000000"/>
        </w:rPr>
        <w:t>Education &amp; awareness &gt; Run public meeting &gt; select which factor you are interested in</w:t>
      </w:r>
    </w:p>
    <w:p w14:paraId="47CBF9A3" w14:textId="77777777" w:rsidR="00C51394" w:rsidRDefault="00C51394">
      <w:pPr>
        <w:widowControl w:val="0"/>
        <w:pBdr>
          <w:top w:val="nil"/>
          <w:left w:val="nil"/>
          <w:bottom w:val="nil"/>
          <w:right w:val="nil"/>
          <w:between w:val="nil"/>
        </w:pBdr>
        <w:spacing w:line="240" w:lineRule="auto"/>
        <w:rPr>
          <w:color w:val="000000"/>
        </w:rPr>
      </w:pPr>
      <w:r>
        <w:rPr>
          <w:rFonts w:eastAsia="Arial"/>
          <w:color w:val="000000"/>
        </w:rPr>
        <w:t>etc...</w:t>
      </w:r>
    </w:p>
    <w:p w14:paraId="7734BE39" w14:textId="77777777" w:rsidR="00C51394" w:rsidRDefault="00C51394">
      <w:pPr>
        <w:widowControl w:val="0"/>
        <w:pBdr>
          <w:top w:val="nil"/>
          <w:left w:val="nil"/>
          <w:bottom w:val="nil"/>
          <w:right w:val="nil"/>
          <w:between w:val="nil"/>
        </w:pBdr>
        <w:spacing w:line="240" w:lineRule="auto"/>
        <w:rPr>
          <w:color w:val="000000"/>
        </w:rPr>
      </w:pPr>
    </w:p>
    <w:p w14:paraId="3D729302" w14:textId="77777777" w:rsidR="00C51394" w:rsidRDefault="00C51394">
      <w:pPr>
        <w:widowControl w:val="0"/>
        <w:pBdr>
          <w:top w:val="nil"/>
          <w:left w:val="nil"/>
          <w:bottom w:val="nil"/>
          <w:right w:val="nil"/>
          <w:between w:val="nil"/>
        </w:pBdr>
        <w:spacing w:line="240" w:lineRule="auto"/>
        <w:rPr>
          <w:color w:val="000000"/>
        </w:rPr>
      </w:pPr>
      <w:r>
        <w:rPr>
          <w:rFonts w:eastAsia="Arial"/>
          <w:color w:val="000000"/>
        </w:rPr>
        <w:t xml:space="preserve">In my view "Invasive management" is more like a </w:t>
      </w:r>
      <w:proofErr w:type="gramStart"/>
      <w:r>
        <w:rPr>
          <w:rFonts w:eastAsia="Arial"/>
          <w:color w:val="000000"/>
        </w:rPr>
        <w:t>high level</w:t>
      </w:r>
      <w:proofErr w:type="gramEnd"/>
      <w:r>
        <w:rPr>
          <w:rFonts w:eastAsia="Arial"/>
          <w:color w:val="000000"/>
        </w:rPr>
        <w:t xml:space="preserve"> goal, similar to "protect endangered species" or "increase crop yields"</w:t>
      </w:r>
    </w:p>
  </w:comment>
  <w:comment w:id="26" w:author="Li,Bo" w:date="2022-06-07T17:50:00Z" w:initials="l">
    <w:p w14:paraId="4024571A" w14:textId="580450B5" w:rsidR="00794769" w:rsidRDefault="00794769">
      <w:pPr>
        <w:pStyle w:val="a6"/>
      </w:pPr>
      <w:r>
        <w:rPr>
          <w:rStyle w:val="a8"/>
        </w:rPr>
        <w:annotationRef/>
      </w:r>
      <w:r w:rsidR="00557FC2">
        <w:rPr>
          <w:rFonts w:hint="eastAsia"/>
        </w:rPr>
        <w:t>C</w:t>
      </w:r>
      <w:r w:rsidR="00557FC2">
        <w:t xml:space="preserve">an change Spartina </w:t>
      </w:r>
      <w:r w:rsidR="000B2142">
        <w:t xml:space="preserve">(Latin name) </w:t>
      </w:r>
      <w:r w:rsidR="00557FC2">
        <w:t xml:space="preserve">to cordgrass as English names are used for other invasive plants. </w:t>
      </w:r>
    </w:p>
  </w:comment>
  <w:comment w:id="25" w:author="Shengyu Wang" w:date="2022-06-06T12:58:00Z" w:initials="">
    <w:p w14:paraId="6F7E88C5" w14:textId="77777777" w:rsidR="00C51394" w:rsidRDefault="00C51394">
      <w:pPr>
        <w:widowControl w:val="0"/>
        <w:pBdr>
          <w:top w:val="nil"/>
          <w:left w:val="nil"/>
          <w:bottom w:val="nil"/>
          <w:right w:val="nil"/>
          <w:between w:val="nil"/>
        </w:pBdr>
        <w:spacing w:line="240" w:lineRule="auto"/>
        <w:rPr>
          <w:color w:val="000000"/>
        </w:rPr>
      </w:pPr>
      <w:r>
        <w:rPr>
          <w:rFonts w:eastAsia="Arial"/>
          <w:color w:val="000000"/>
        </w:rPr>
        <w:t xml:space="preserve">A specific measurement should be included as a workflow? If so, after (2) the user may wish to know how intervention affect density, height, and seed bank </w:t>
      </w:r>
      <w:proofErr w:type="gramStart"/>
      <w:r>
        <w:rPr>
          <w:rFonts w:eastAsia="Arial"/>
          <w:color w:val="000000"/>
        </w:rPr>
        <w:t>of  the</w:t>
      </w:r>
      <w:proofErr w:type="gramEnd"/>
      <w:r>
        <w:rPr>
          <w:rFonts w:eastAsia="Arial"/>
          <w:color w:val="000000"/>
        </w:rPr>
        <w:t xml:space="preserve"> Spartina. After this the user may wish to compare the effects of different interventions on Spartina biomass. In other words, following fourth box, the user could then compare the impacts of glyphosate on density, height, and seed bank of the target population.</w:t>
      </w:r>
    </w:p>
    <w:p w14:paraId="6451CD9F" w14:textId="77777777" w:rsidR="00C51394" w:rsidRDefault="00C51394">
      <w:pPr>
        <w:widowControl w:val="0"/>
        <w:pBdr>
          <w:top w:val="nil"/>
          <w:left w:val="nil"/>
          <w:bottom w:val="nil"/>
          <w:right w:val="nil"/>
          <w:between w:val="nil"/>
        </w:pBdr>
        <w:spacing w:line="240" w:lineRule="auto"/>
        <w:rPr>
          <w:color w:val="000000"/>
        </w:rPr>
      </w:pPr>
      <w:r>
        <w:rPr>
          <w:rFonts w:eastAsia="Arial"/>
          <w:color w:val="000000"/>
        </w:rPr>
        <w:t xml:space="preserve">The legend of 5, 15, 78 has very similar size and </w:t>
      </w:r>
      <w:proofErr w:type="spellStart"/>
      <w:r>
        <w:rPr>
          <w:rFonts w:eastAsia="Arial"/>
          <w:color w:val="000000"/>
        </w:rPr>
        <w:t>color</w:t>
      </w:r>
      <w:proofErr w:type="spellEnd"/>
      <w:r>
        <w:rPr>
          <w:rFonts w:eastAsia="Arial"/>
          <w:color w:val="000000"/>
        </w:rPr>
        <w:t>.</w:t>
      </w:r>
    </w:p>
  </w:comment>
  <w:comment w:id="29" w:author="Phil Martin" w:date="2022-02-07T14:04:00Z" w:initials="">
    <w:p w14:paraId="314A47DF" w14:textId="77777777" w:rsidR="00C51394" w:rsidRDefault="00C51394">
      <w:pPr>
        <w:widowControl w:val="0"/>
        <w:pBdr>
          <w:top w:val="nil"/>
          <w:left w:val="nil"/>
          <w:bottom w:val="nil"/>
          <w:right w:val="nil"/>
          <w:between w:val="nil"/>
        </w:pBdr>
        <w:spacing w:line="240" w:lineRule="auto"/>
        <w:rPr>
          <w:color w:val="000000"/>
        </w:rPr>
      </w:pPr>
      <w:r>
        <w:rPr>
          <w:rFonts w:eastAsia="Arial"/>
          <w:color w:val="000000"/>
        </w:rPr>
        <w:t>This can only have a maximum of 15 references.</w:t>
      </w:r>
    </w:p>
  </w:comment>
  <w:comment w:id="32" w:author="Shengyu Wang" w:date="2022-06-06T14:40:00Z" w:initials="">
    <w:p w14:paraId="09B3FA33" w14:textId="77777777" w:rsidR="00C51394" w:rsidRDefault="00C51394">
      <w:pPr>
        <w:widowControl w:val="0"/>
        <w:pBdr>
          <w:top w:val="nil"/>
          <w:left w:val="nil"/>
          <w:bottom w:val="nil"/>
          <w:right w:val="nil"/>
          <w:between w:val="nil"/>
        </w:pBdr>
        <w:spacing w:line="240" w:lineRule="auto"/>
        <w:rPr>
          <w:color w:val="000000"/>
        </w:rPr>
      </w:pPr>
      <w:r>
        <w:rPr>
          <w:rFonts w:eastAsia="Arial"/>
          <w:color w:val="000000"/>
        </w:rPr>
        <w:t xml:space="preserve">I think this can be removed, although results in this paper support the idea that removing weeds can increase abundance </w:t>
      </w:r>
      <w:proofErr w:type="gramStart"/>
      <w:r>
        <w:rPr>
          <w:rFonts w:eastAsia="Arial"/>
          <w:color w:val="000000"/>
        </w:rPr>
        <w:t>of  secondary</w:t>
      </w:r>
      <w:proofErr w:type="gramEnd"/>
      <w:r>
        <w:rPr>
          <w:rFonts w:eastAsia="Arial"/>
          <w:color w:val="000000"/>
        </w:rPr>
        <w:t xml:space="preserve"> invaders, exotic plant management did support recovery of natives.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539CB9" w15:done="0"/>
  <w15:commentEx w15:paraId="350C8394" w15:done="0"/>
  <w15:commentEx w15:paraId="37DE97FC" w15:done="0"/>
  <w15:commentEx w15:paraId="1806DE77" w15:done="0"/>
  <w15:commentEx w15:paraId="0AD69749" w15:done="0"/>
  <w15:commentEx w15:paraId="18164C32" w15:done="0"/>
  <w15:commentEx w15:paraId="65767D6B" w15:done="0"/>
  <w15:commentEx w15:paraId="3D729302" w15:done="0"/>
  <w15:commentEx w15:paraId="4024571A" w15:done="0"/>
  <w15:commentEx w15:paraId="6451CD9F" w15:done="0"/>
  <w15:commentEx w15:paraId="314A47DF" w15:done="0"/>
  <w15:commentEx w15:paraId="09B3FA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539CB9" w16cid:durableId="264A100D"/>
  <w16cid:commentId w16cid:paraId="350C8394" w16cid:durableId="264A0B97"/>
  <w16cid:commentId w16cid:paraId="37DE97FC" w16cid:durableId="2649FF4D"/>
  <w16cid:commentId w16cid:paraId="1806DE77" w16cid:durableId="2649FF9E"/>
  <w16cid:commentId w16cid:paraId="0AD69749" w16cid:durableId="2649FAEA"/>
  <w16cid:commentId w16cid:paraId="18164C32" w16cid:durableId="264A0A42"/>
  <w16cid:commentId w16cid:paraId="65767D6B" w16cid:durableId="2649FAEB"/>
  <w16cid:commentId w16cid:paraId="3D729302" w16cid:durableId="2649FAEC"/>
  <w16cid:commentId w16cid:paraId="4024571A" w16cid:durableId="264A0E81"/>
  <w16cid:commentId w16cid:paraId="6451CD9F" w16cid:durableId="2649FAED"/>
  <w16cid:commentId w16cid:paraId="314A47DF" w16cid:durableId="2649FAEE"/>
  <w16cid:commentId w16cid:paraId="09B3FA33" w16cid:durableId="2649FA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531C9" w14:textId="77777777" w:rsidR="00C51394" w:rsidRDefault="00C51394" w:rsidP="004A4697">
      <w:pPr>
        <w:spacing w:line="240" w:lineRule="auto"/>
      </w:pPr>
      <w:r>
        <w:separator/>
      </w:r>
    </w:p>
  </w:endnote>
  <w:endnote w:type="continuationSeparator" w:id="0">
    <w:p w14:paraId="6436F831" w14:textId="77777777" w:rsidR="00C51394" w:rsidRDefault="00C51394" w:rsidP="004A46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1166A2" w14:textId="77777777" w:rsidR="00C51394" w:rsidRDefault="00C51394" w:rsidP="004A4697">
      <w:pPr>
        <w:spacing w:line="240" w:lineRule="auto"/>
      </w:pPr>
      <w:r>
        <w:separator/>
      </w:r>
    </w:p>
  </w:footnote>
  <w:footnote w:type="continuationSeparator" w:id="0">
    <w:p w14:paraId="5B62D41C" w14:textId="77777777" w:rsidR="00C51394" w:rsidRDefault="00C51394" w:rsidP="004A469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CE0ACE"/>
    <w:multiLevelType w:val="multilevel"/>
    <w:tmpl w:val="58202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D37478"/>
    <w:multiLevelType w:val="multilevel"/>
    <w:tmpl w:val="D0F62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950D56"/>
    <w:multiLevelType w:val="multilevel"/>
    <w:tmpl w:val="A724B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440289"/>
    <w:multiLevelType w:val="multilevel"/>
    <w:tmpl w:val="FEE2A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Bo">
    <w15:presenceInfo w15:providerId="None" w15:userId="Li,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7B7"/>
    <w:rsid w:val="000B2142"/>
    <w:rsid w:val="000B7147"/>
    <w:rsid w:val="00170179"/>
    <w:rsid w:val="00350611"/>
    <w:rsid w:val="004A4697"/>
    <w:rsid w:val="00557FC2"/>
    <w:rsid w:val="005F2F6F"/>
    <w:rsid w:val="00794769"/>
    <w:rsid w:val="007E77B7"/>
    <w:rsid w:val="009D21EE"/>
    <w:rsid w:val="00C51394"/>
    <w:rsid w:val="00C56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136CA"/>
  <w15:docId w15:val="{6EE216F6-D5F1-4BA6-9344-8451C7C1B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after="120" w:line="240" w:lineRule="auto"/>
      <w:outlineLvl w:val="1"/>
    </w:pPr>
    <w:rPr>
      <w:b/>
      <w:sz w:val="28"/>
      <w:szCs w:val="28"/>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annotation text"/>
    <w:basedOn w:val="a"/>
    <w:link w:val="a7"/>
    <w:uiPriority w:val="99"/>
    <w:semiHidden/>
    <w:unhideWhenUsed/>
  </w:style>
  <w:style w:type="character" w:customStyle="1" w:styleId="a7">
    <w:name w:val="批注文字 字符"/>
    <w:basedOn w:val="a0"/>
    <w:link w:val="a6"/>
    <w:uiPriority w:val="99"/>
    <w:semiHidden/>
  </w:style>
  <w:style w:type="character" w:styleId="a8">
    <w:name w:val="annotation reference"/>
    <w:basedOn w:val="a0"/>
    <w:uiPriority w:val="99"/>
    <w:semiHidden/>
    <w:unhideWhenUsed/>
    <w:rPr>
      <w:sz w:val="21"/>
      <w:szCs w:val="21"/>
    </w:rPr>
  </w:style>
  <w:style w:type="paragraph" w:styleId="a9">
    <w:name w:val="header"/>
    <w:basedOn w:val="a"/>
    <w:link w:val="aa"/>
    <w:uiPriority w:val="99"/>
    <w:unhideWhenUsed/>
    <w:rsid w:val="004A4697"/>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4A4697"/>
    <w:rPr>
      <w:sz w:val="18"/>
      <w:szCs w:val="18"/>
    </w:rPr>
  </w:style>
  <w:style w:type="paragraph" w:styleId="ab">
    <w:name w:val="footer"/>
    <w:basedOn w:val="a"/>
    <w:link w:val="ac"/>
    <w:uiPriority w:val="99"/>
    <w:unhideWhenUsed/>
    <w:rsid w:val="004A4697"/>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4A4697"/>
    <w:rPr>
      <w:sz w:val="18"/>
      <w:szCs w:val="18"/>
    </w:rPr>
  </w:style>
  <w:style w:type="paragraph" w:styleId="ad">
    <w:name w:val="Balloon Text"/>
    <w:basedOn w:val="a"/>
    <w:link w:val="ae"/>
    <w:uiPriority w:val="99"/>
    <w:semiHidden/>
    <w:unhideWhenUsed/>
    <w:rsid w:val="004A4697"/>
    <w:pPr>
      <w:spacing w:line="240" w:lineRule="auto"/>
    </w:pPr>
    <w:rPr>
      <w:sz w:val="18"/>
      <w:szCs w:val="18"/>
    </w:rPr>
  </w:style>
  <w:style w:type="character" w:customStyle="1" w:styleId="ae">
    <w:name w:val="批注框文本 字符"/>
    <w:basedOn w:val="a0"/>
    <w:link w:val="ad"/>
    <w:uiPriority w:val="99"/>
    <w:semiHidden/>
    <w:rsid w:val="004A4697"/>
    <w:rPr>
      <w:sz w:val="18"/>
      <w:szCs w:val="18"/>
    </w:rPr>
  </w:style>
  <w:style w:type="paragraph" w:styleId="af">
    <w:name w:val="annotation subject"/>
    <w:basedOn w:val="a6"/>
    <w:next w:val="a6"/>
    <w:link w:val="af0"/>
    <w:uiPriority w:val="99"/>
    <w:semiHidden/>
    <w:unhideWhenUsed/>
    <w:rsid w:val="00C51394"/>
    <w:rPr>
      <w:b/>
      <w:bCs/>
    </w:rPr>
  </w:style>
  <w:style w:type="character" w:customStyle="1" w:styleId="af0">
    <w:name w:val="批注主题 字符"/>
    <w:basedOn w:val="a7"/>
    <w:link w:val="af"/>
    <w:uiPriority w:val="99"/>
    <w:semiHidden/>
    <w:rsid w:val="00C513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hyperlink" Target="https://paperpile.com/c/u4TPYy/XcBn" TargetMode="External"/><Relationship Id="rId21" Type="http://schemas.openxmlformats.org/officeDocument/2006/relationships/hyperlink" Target="https://paperpile.com/c/u4TPYy/m8Uq" TargetMode="External"/><Relationship Id="rId42" Type="http://schemas.openxmlformats.org/officeDocument/2006/relationships/hyperlink" Target="https://paperpile.com/c/u4TPYy/Vn9J" TargetMode="External"/><Relationship Id="rId63" Type="http://schemas.openxmlformats.org/officeDocument/2006/relationships/hyperlink" Target="https://paperpile.com/c/u4TPYy/dfBH+tzkX+2gKK" TargetMode="External"/><Relationship Id="rId84" Type="http://schemas.openxmlformats.org/officeDocument/2006/relationships/hyperlink" Target="https://paperpile.com/c/u4TPYy/gPod" TargetMode="External"/><Relationship Id="rId138" Type="http://schemas.openxmlformats.org/officeDocument/2006/relationships/hyperlink" Target="https://paperpile.com/c/u4TPYy/blHy+QQ5o" TargetMode="External"/><Relationship Id="rId159" Type="http://schemas.openxmlformats.org/officeDocument/2006/relationships/hyperlink" Target="https://paperpile.com/c/u4TPYy/Rkqj" TargetMode="External"/><Relationship Id="rId170" Type="http://schemas.openxmlformats.org/officeDocument/2006/relationships/hyperlink" Target="http://paperpile.com/b/u4TPYy/qenN" TargetMode="External"/><Relationship Id="rId191" Type="http://schemas.openxmlformats.org/officeDocument/2006/relationships/hyperlink" Target="http://paperpile.com/b/u4TPYy/Fp45" TargetMode="External"/><Relationship Id="rId205" Type="http://schemas.openxmlformats.org/officeDocument/2006/relationships/hyperlink" Target="http://paperpile.com/b/u4TPYy/2gKK" TargetMode="External"/><Relationship Id="rId226" Type="http://schemas.openxmlformats.org/officeDocument/2006/relationships/hyperlink" Target="http://paperpile.com/b/u4TPYy/dfBH" TargetMode="External"/><Relationship Id="rId247" Type="http://schemas.openxmlformats.org/officeDocument/2006/relationships/hyperlink" Target="http://paperpile.com/b/u4TPYy/6o94" TargetMode="External"/><Relationship Id="rId107" Type="http://schemas.openxmlformats.org/officeDocument/2006/relationships/hyperlink" Target="https://paperpile.com/c/u4TPYy/gPod" TargetMode="External"/><Relationship Id="rId268" Type="http://schemas.openxmlformats.org/officeDocument/2006/relationships/hyperlink" Target="http://paperpile.com/b/u4TPYy/QQ5o" TargetMode="External"/><Relationship Id="rId289" Type="http://schemas.microsoft.com/office/2011/relationships/people" Target="people.xml"/><Relationship Id="rId11" Type="http://schemas.openxmlformats.org/officeDocument/2006/relationships/hyperlink" Target="https://paperpile.com/c/u4TPYy/gPod+qenN" TargetMode="External"/><Relationship Id="rId32" Type="http://schemas.openxmlformats.org/officeDocument/2006/relationships/hyperlink" Target="https://paperpile.com/c/u4TPYy/8evE+Fp45" TargetMode="External"/><Relationship Id="rId53" Type="http://schemas.openxmlformats.org/officeDocument/2006/relationships/hyperlink" Target="https://paperpile.com/c/u4TPYy/2gKK" TargetMode="External"/><Relationship Id="rId74" Type="http://schemas.openxmlformats.org/officeDocument/2006/relationships/hyperlink" Target="https://paperpile.com/c/u4TPYy/qrIz" TargetMode="External"/><Relationship Id="rId128" Type="http://schemas.openxmlformats.org/officeDocument/2006/relationships/hyperlink" Target="https://paperpile.com/c/u4TPYy/XcBn" TargetMode="External"/><Relationship Id="rId149" Type="http://schemas.openxmlformats.org/officeDocument/2006/relationships/hyperlink" Target="https://paperpile.com/c/u4TPYy/XcBn/?prefix=Table1%3B%20" TargetMode="External"/><Relationship Id="rId5" Type="http://schemas.openxmlformats.org/officeDocument/2006/relationships/footnotes" Target="footnotes.xml"/><Relationship Id="rId95" Type="http://schemas.openxmlformats.org/officeDocument/2006/relationships/hyperlink" Target="https://paperpile.com/c/u4TPYy/Dorr" TargetMode="External"/><Relationship Id="rId160" Type="http://schemas.openxmlformats.org/officeDocument/2006/relationships/hyperlink" Target="https://paperpile.com/c/u4TPYy/Rkqj" TargetMode="External"/><Relationship Id="rId181" Type="http://schemas.openxmlformats.org/officeDocument/2006/relationships/hyperlink" Target="http://paperpile.com/b/u4TPYy/fnE6" TargetMode="External"/><Relationship Id="rId216" Type="http://schemas.openxmlformats.org/officeDocument/2006/relationships/hyperlink" Target="http://paperpile.com/b/u4TPYy/TAfK" TargetMode="External"/><Relationship Id="rId237" Type="http://schemas.openxmlformats.org/officeDocument/2006/relationships/hyperlink" Target="http://paperpile.com/b/u4TPYy/06kd" TargetMode="External"/><Relationship Id="rId258" Type="http://schemas.openxmlformats.org/officeDocument/2006/relationships/hyperlink" Target="http://dx.doi.org/10.1017/S0140525X0999152X" TargetMode="External"/><Relationship Id="rId279" Type="http://schemas.openxmlformats.org/officeDocument/2006/relationships/hyperlink" Target="http://paperpile.com/b/u4TPYy/QYhC" TargetMode="External"/><Relationship Id="rId22" Type="http://schemas.openxmlformats.org/officeDocument/2006/relationships/hyperlink" Target="https://paperpile.com/c/u4TPYy/m8Uq" TargetMode="External"/><Relationship Id="rId43" Type="http://schemas.openxmlformats.org/officeDocument/2006/relationships/hyperlink" Target="https://paperpile.com/c/u4TPYy/Vn9J" TargetMode="External"/><Relationship Id="rId64" Type="http://schemas.openxmlformats.org/officeDocument/2006/relationships/hyperlink" Target="https://paperpile.com/c/u4TPYy/dfBH+tzkX+2gKK" TargetMode="External"/><Relationship Id="rId118" Type="http://schemas.openxmlformats.org/officeDocument/2006/relationships/hyperlink" Target="https://paperpile.com/c/u4TPYy/XcBn" TargetMode="External"/><Relationship Id="rId139" Type="http://schemas.openxmlformats.org/officeDocument/2006/relationships/hyperlink" Target="https://paperpile.com/c/u4TPYy/blHy+QQ5o" TargetMode="External"/><Relationship Id="rId290" Type="http://schemas.openxmlformats.org/officeDocument/2006/relationships/theme" Target="theme/theme1.xml"/><Relationship Id="rId85" Type="http://schemas.openxmlformats.org/officeDocument/2006/relationships/hyperlink" Target="https://paperpile.com/c/u4TPYy/gPod" TargetMode="External"/><Relationship Id="rId150" Type="http://schemas.openxmlformats.org/officeDocument/2006/relationships/hyperlink" Target="https://paperpile.com/c/u4TPYy/XcBn/?prefix=Table1%3B%20" TargetMode="External"/><Relationship Id="rId171" Type="http://schemas.openxmlformats.org/officeDocument/2006/relationships/hyperlink" Target="http://paperpile.com/b/u4TPYy/qenN" TargetMode="External"/><Relationship Id="rId192" Type="http://schemas.openxmlformats.org/officeDocument/2006/relationships/hyperlink" Target="http://paperpile.com/b/u4TPYy/Fp45" TargetMode="External"/><Relationship Id="rId206" Type="http://schemas.openxmlformats.org/officeDocument/2006/relationships/hyperlink" Target="http://paperpile.com/b/u4TPYy/2gKK" TargetMode="External"/><Relationship Id="rId227" Type="http://schemas.openxmlformats.org/officeDocument/2006/relationships/hyperlink" Target="http://paperpile.com/b/u4TPYy/dfBH" TargetMode="External"/><Relationship Id="rId248" Type="http://schemas.openxmlformats.org/officeDocument/2006/relationships/hyperlink" Target="http://paperpile.com/b/u4TPYy/6o94" TargetMode="External"/><Relationship Id="rId269" Type="http://schemas.openxmlformats.org/officeDocument/2006/relationships/hyperlink" Target="http://paperpile.com/b/u4TPYy/QQ5o" TargetMode="External"/><Relationship Id="rId12" Type="http://schemas.openxmlformats.org/officeDocument/2006/relationships/hyperlink" Target="https://paperpile.com/c/u4TPYy/gPod+qenN" TargetMode="External"/><Relationship Id="rId33" Type="http://schemas.openxmlformats.org/officeDocument/2006/relationships/hyperlink" Target="https://paperpile.com/c/u4TPYy/8evE+Fp45" TargetMode="External"/><Relationship Id="rId108" Type="http://schemas.openxmlformats.org/officeDocument/2006/relationships/hyperlink" Target="https://paperpile.com/c/u4TPYy/gPod" TargetMode="External"/><Relationship Id="rId129" Type="http://schemas.openxmlformats.org/officeDocument/2006/relationships/hyperlink" Target="https://paperpile.com/c/u4TPYy/XcBn" TargetMode="External"/><Relationship Id="rId280" Type="http://schemas.openxmlformats.org/officeDocument/2006/relationships/hyperlink" Target="http://paperpile.com/b/u4TPYy/QYhC" TargetMode="External"/><Relationship Id="rId54" Type="http://schemas.openxmlformats.org/officeDocument/2006/relationships/hyperlink" Target="https://paperpile.com/c/u4TPYy/2gKK" TargetMode="External"/><Relationship Id="rId75" Type="http://schemas.openxmlformats.org/officeDocument/2006/relationships/hyperlink" Target="https://paperpile.com/c/u4TPYy/6o94" TargetMode="External"/><Relationship Id="rId96" Type="http://schemas.openxmlformats.org/officeDocument/2006/relationships/hyperlink" Target="https://paperpile.com/c/u4TPYy/5y98+qenN" TargetMode="External"/><Relationship Id="rId140" Type="http://schemas.openxmlformats.org/officeDocument/2006/relationships/hyperlink" Target="http://www.metadataset.com" TargetMode="External"/><Relationship Id="rId161" Type="http://schemas.openxmlformats.org/officeDocument/2006/relationships/hyperlink" Target="https://paperpile.com/c/u4TPYy/Rkqj" TargetMode="External"/><Relationship Id="rId182" Type="http://schemas.openxmlformats.org/officeDocument/2006/relationships/hyperlink" Target="http://paperpile.com/b/u4TPYy/fnE6" TargetMode="External"/><Relationship Id="rId217" Type="http://schemas.openxmlformats.org/officeDocument/2006/relationships/hyperlink" Target="http://paperpile.com/b/u4TPYy/TAfK" TargetMode="External"/><Relationship Id="rId6" Type="http://schemas.openxmlformats.org/officeDocument/2006/relationships/endnotes" Target="endnotes.xml"/><Relationship Id="rId238" Type="http://schemas.openxmlformats.org/officeDocument/2006/relationships/hyperlink" Target="http://paperpile.com/b/u4TPYy/06kd" TargetMode="External"/><Relationship Id="rId259" Type="http://schemas.openxmlformats.org/officeDocument/2006/relationships/hyperlink" Target="http://paperpile.com/b/u4TPYy/5y98" TargetMode="External"/><Relationship Id="rId23" Type="http://schemas.openxmlformats.org/officeDocument/2006/relationships/hyperlink" Target="https://paperpile.com/c/u4TPYy/qenN+gPod" TargetMode="External"/><Relationship Id="rId119" Type="http://schemas.openxmlformats.org/officeDocument/2006/relationships/hyperlink" Target="https://paperpile.com/c/u4TPYy/XcBn" TargetMode="External"/><Relationship Id="rId270" Type="http://schemas.openxmlformats.org/officeDocument/2006/relationships/hyperlink" Target="http://paperpile.com/b/u4TPYy/QQ5o" TargetMode="External"/><Relationship Id="rId44" Type="http://schemas.openxmlformats.org/officeDocument/2006/relationships/hyperlink" Target="https://paperpile.com/c/u4TPYy/2gKK" TargetMode="External"/><Relationship Id="rId65" Type="http://schemas.openxmlformats.org/officeDocument/2006/relationships/hyperlink" Target="https://paperpile.com/c/u4TPYy/dfBH+tzkX+2gKK" TargetMode="External"/><Relationship Id="rId86" Type="http://schemas.openxmlformats.org/officeDocument/2006/relationships/hyperlink" Target="https://paperpile.com/c/u4TPYy/gPod" TargetMode="External"/><Relationship Id="rId130" Type="http://schemas.openxmlformats.org/officeDocument/2006/relationships/hyperlink" Target="https://paperpile.com/c/u4TPYy/gPod" TargetMode="External"/><Relationship Id="rId151" Type="http://schemas.openxmlformats.org/officeDocument/2006/relationships/hyperlink" Target="https://paperpile.com/c/u4TPYy/QYhC" TargetMode="External"/><Relationship Id="rId172" Type="http://schemas.openxmlformats.org/officeDocument/2006/relationships/hyperlink" Target="http://paperpile.com/b/u4TPYy/qenN" TargetMode="External"/><Relationship Id="rId193" Type="http://schemas.openxmlformats.org/officeDocument/2006/relationships/hyperlink" Target="http://paperpile.com/b/u4TPYy/m2Nx" TargetMode="External"/><Relationship Id="rId207" Type="http://schemas.openxmlformats.org/officeDocument/2006/relationships/hyperlink" Target="http://paperpile.com/b/u4TPYy/2gKK" TargetMode="External"/><Relationship Id="rId228" Type="http://schemas.openxmlformats.org/officeDocument/2006/relationships/hyperlink" Target="http://paperpile.com/b/u4TPYy/dfBH" TargetMode="External"/><Relationship Id="rId249" Type="http://schemas.openxmlformats.org/officeDocument/2006/relationships/hyperlink" Target="http://paperpile.com/b/u4TPYy/6o94" TargetMode="External"/><Relationship Id="rId13" Type="http://schemas.openxmlformats.org/officeDocument/2006/relationships/hyperlink" Target="https://paperpile.com/c/u4TPYy/gPod+qenN" TargetMode="External"/><Relationship Id="rId109" Type="http://schemas.openxmlformats.org/officeDocument/2006/relationships/hyperlink" Target="https://paperpile.com/c/u4TPYy/5y98" TargetMode="External"/><Relationship Id="rId260" Type="http://schemas.openxmlformats.org/officeDocument/2006/relationships/hyperlink" Target="http://paperpile.com/b/u4TPYy/m69B" TargetMode="External"/><Relationship Id="rId281" Type="http://schemas.openxmlformats.org/officeDocument/2006/relationships/hyperlink" Target="http://dx.doi.org/10.1111/cobi.13732" TargetMode="External"/><Relationship Id="rId34" Type="http://schemas.openxmlformats.org/officeDocument/2006/relationships/hyperlink" Target="https://paperpile.com/c/u4TPYy/8evE+Fp45" TargetMode="External"/><Relationship Id="rId50" Type="http://schemas.openxmlformats.org/officeDocument/2006/relationships/hyperlink" Target="https://paperpile.com/c/u4TPYy/2gKK" TargetMode="External"/><Relationship Id="rId55" Type="http://schemas.openxmlformats.org/officeDocument/2006/relationships/hyperlink" Target="https://paperpile.com/c/u4TPYy/2gKK" TargetMode="External"/><Relationship Id="rId76" Type="http://schemas.openxmlformats.org/officeDocument/2006/relationships/hyperlink" Target="https://paperpile.com/c/u4TPYy/6o94" TargetMode="External"/><Relationship Id="rId97" Type="http://schemas.openxmlformats.org/officeDocument/2006/relationships/hyperlink" Target="https://paperpile.com/c/u4TPYy/5y98+qenN" TargetMode="External"/><Relationship Id="rId104" Type="http://schemas.openxmlformats.org/officeDocument/2006/relationships/hyperlink" Target="https://paperpile.com/c/u4TPYy/5y98+qenN" TargetMode="External"/><Relationship Id="rId120" Type="http://schemas.openxmlformats.org/officeDocument/2006/relationships/hyperlink" Target="https://paperpile.com/c/u4TPYy/XcBn" TargetMode="External"/><Relationship Id="rId125" Type="http://schemas.openxmlformats.org/officeDocument/2006/relationships/hyperlink" Target="https://paperpile.com/c/u4TPYy/XcBn" TargetMode="External"/><Relationship Id="rId141" Type="http://schemas.openxmlformats.org/officeDocument/2006/relationships/hyperlink" Target="https://paperpile.com/c/u4TPYy/ozus" TargetMode="External"/><Relationship Id="rId146" Type="http://schemas.openxmlformats.org/officeDocument/2006/relationships/hyperlink" Target="https://paperpile.com/c/u4TPYy/2gKK" TargetMode="External"/><Relationship Id="rId167" Type="http://schemas.openxmlformats.org/officeDocument/2006/relationships/hyperlink" Target="http://paperpile.com/b/u4TPYy/gPod" TargetMode="External"/><Relationship Id="rId188" Type="http://schemas.openxmlformats.org/officeDocument/2006/relationships/hyperlink" Target="http://paperpile.com/b/u4TPYy/Fp45" TargetMode="External"/><Relationship Id="rId7" Type="http://schemas.openxmlformats.org/officeDocument/2006/relationships/hyperlink" Target="https://paperpile.com/c/u4TPYy/gPod+qenN" TargetMode="External"/><Relationship Id="rId71" Type="http://schemas.openxmlformats.org/officeDocument/2006/relationships/hyperlink" Target="https://paperpile.com/c/u4TPYy/06kd" TargetMode="External"/><Relationship Id="rId92" Type="http://schemas.openxmlformats.org/officeDocument/2006/relationships/hyperlink" Target="https://paperpile.com/c/u4TPYy/gPod" TargetMode="External"/><Relationship Id="rId162" Type="http://schemas.openxmlformats.org/officeDocument/2006/relationships/hyperlink" Target="https://paperpile.com/c/u4TPYy/Rkqj" TargetMode="External"/><Relationship Id="rId183" Type="http://schemas.openxmlformats.org/officeDocument/2006/relationships/hyperlink" Target="http://paperpile.com/b/u4TPYy/8evE" TargetMode="External"/><Relationship Id="rId213" Type="http://schemas.openxmlformats.org/officeDocument/2006/relationships/hyperlink" Target="http://paperpile.com/b/u4TPYy/XcBn" TargetMode="External"/><Relationship Id="rId218" Type="http://schemas.openxmlformats.org/officeDocument/2006/relationships/hyperlink" Target="http://paperpile.com/b/u4TPYy/TAfK" TargetMode="External"/><Relationship Id="rId234" Type="http://schemas.openxmlformats.org/officeDocument/2006/relationships/hyperlink" Target="http://paperpile.com/b/u4TPYy/tzkX" TargetMode="External"/><Relationship Id="rId239" Type="http://schemas.openxmlformats.org/officeDocument/2006/relationships/hyperlink" Target="http://paperpile.com/b/u4TPYy/06kd" TargetMode="External"/><Relationship Id="rId2" Type="http://schemas.openxmlformats.org/officeDocument/2006/relationships/styles" Target="styles.xml"/><Relationship Id="rId29" Type="http://schemas.openxmlformats.org/officeDocument/2006/relationships/hyperlink" Target="https://paperpile.com/c/u4TPYy/fnE6" TargetMode="External"/><Relationship Id="rId250" Type="http://schemas.openxmlformats.org/officeDocument/2006/relationships/hyperlink" Target="http://paperpile.com/b/u4TPYy/Dorr" TargetMode="External"/><Relationship Id="rId255" Type="http://schemas.openxmlformats.org/officeDocument/2006/relationships/hyperlink" Target="http://paperpile.com/b/u4TPYy/5y98" TargetMode="External"/><Relationship Id="rId271" Type="http://schemas.openxmlformats.org/officeDocument/2006/relationships/hyperlink" Target="http://paperpile.com/b/u4TPYy/QQ5o" TargetMode="External"/><Relationship Id="rId276" Type="http://schemas.openxmlformats.org/officeDocument/2006/relationships/hyperlink" Target="http://paperpile.com/b/u4TPYy/ozus" TargetMode="External"/><Relationship Id="rId24" Type="http://schemas.openxmlformats.org/officeDocument/2006/relationships/hyperlink" Target="https://paperpile.com/c/u4TPYy/qenN+gPod" TargetMode="External"/><Relationship Id="rId40" Type="http://schemas.openxmlformats.org/officeDocument/2006/relationships/hyperlink" Target="https://paperpile.com/c/u4TPYy/Vn9J" TargetMode="External"/><Relationship Id="rId45" Type="http://schemas.openxmlformats.org/officeDocument/2006/relationships/hyperlink" Target="https://paperpile.com/c/u4TPYy/2gKK" TargetMode="External"/><Relationship Id="rId66" Type="http://schemas.openxmlformats.org/officeDocument/2006/relationships/hyperlink" Target="https://paperpile.com/c/u4TPYy/dfBH+tzkX+2gKK" TargetMode="External"/><Relationship Id="rId87" Type="http://schemas.openxmlformats.org/officeDocument/2006/relationships/hyperlink" Target="https://paperpile.com/c/u4TPYy/qenN" TargetMode="External"/><Relationship Id="rId110" Type="http://schemas.openxmlformats.org/officeDocument/2006/relationships/hyperlink" Target="https://paperpile.com/c/u4TPYy/5y98" TargetMode="External"/><Relationship Id="rId115" Type="http://schemas.openxmlformats.org/officeDocument/2006/relationships/hyperlink" Target="https://paperpile.com/c/u4TPYy/XcBn" TargetMode="External"/><Relationship Id="rId131" Type="http://schemas.openxmlformats.org/officeDocument/2006/relationships/hyperlink" Target="https://paperpile.com/c/u4TPYy/gPod" TargetMode="External"/><Relationship Id="rId136" Type="http://schemas.openxmlformats.org/officeDocument/2006/relationships/hyperlink" Target="https://paperpile.com/c/u4TPYy/blHy+QQ5o" TargetMode="External"/><Relationship Id="rId157" Type="http://schemas.openxmlformats.org/officeDocument/2006/relationships/hyperlink" Target="https://paperpile.com/c/u4TPYy/Rkqj" TargetMode="External"/><Relationship Id="rId178" Type="http://schemas.openxmlformats.org/officeDocument/2006/relationships/hyperlink" Target="http://paperpile.com/b/u4TPYy/fnE6" TargetMode="External"/><Relationship Id="rId61" Type="http://schemas.openxmlformats.org/officeDocument/2006/relationships/hyperlink" Target="https://paperpile.com/c/u4TPYy/dfBH" TargetMode="External"/><Relationship Id="rId82" Type="http://schemas.openxmlformats.org/officeDocument/2006/relationships/hyperlink" Target="https://paperpile.com/c/u4TPYy/qenN" TargetMode="External"/><Relationship Id="rId152" Type="http://schemas.openxmlformats.org/officeDocument/2006/relationships/hyperlink" Target="https://paperpile.com/c/u4TPYy/QYhC" TargetMode="External"/><Relationship Id="rId173" Type="http://schemas.openxmlformats.org/officeDocument/2006/relationships/hyperlink" Target="http://paperpile.com/b/u4TPYy/m8Uq" TargetMode="External"/><Relationship Id="rId194" Type="http://schemas.openxmlformats.org/officeDocument/2006/relationships/hyperlink" Target="http://paperpile.com/b/u4TPYy/m2Nx" TargetMode="External"/><Relationship Id="rId199" Type="http://schemas.openxmlformats.org/officeDocument/2006/relationships/hyperlink" Target="http://paperpile.com/b/u4TPYy/Vn9J" TargetMode="External"/><Relationship Id="rId203" Type="http://schemas.openxmlformats.org/officeDocument/2006/relationships/hyperlink" Target="http://dx.doi.org/10.1016/j.tree.2021.09.007" TargetMode="External"/><Relationship Id="rId208" Type="http://schemas.openxmlformats.org/officeDocument/2006/relationships/hyperlink" Target="http://paperpile.com/b/u4TPYy/2gKK" TargetMode="External"/><Relationship Id="rId229" Type="http://schemas.openxmlformats.org/officeDocument/2006/relationships/hyperlink" Target="http://paperpile.com/b/u4TPYy/dfBH" TargetMode="External"/><Relationship Id="rId19" Type="http://schemas.openxmlformats.org/officeDocument/2006/relationships/hyperlink" Target="https://paperpile.com/c/u4TPYy/qenN" TargetMode="External"/><Relationship Id="rId224" Type="http://schemas.openxmlformats.org/officeDocument/2006/relationships/hyperlink" Target="http://paperpile.com/b/u4TPYy/eSAa" TargetMode="External"/><Relationship Id="rId240" Type="http://schemas.openxmlformats.org/officeDocument/2006/relationships/hyperlink" Target="http://paperpile.com/b/u4TPYy/qrIz" TargetMode="External"/><Relationship Id="rId245" Type="http://schemas.openxmlformats.org/officeDocument/2006/relationships/hyperlink" Target="http://paperpile.com/b/u4TPYy/6o94" TargetMode="External"/><Relationship Id="rId261" Type="http://schemas.openxmlformats.org/officeDocument/2006/relationships/hyperlink" Target="http://paperpile.com/b/u4TPYy/m69B" TargetMode="External"/><Relationship Id="rId266" Type="http://schemas.openxmlformats.org/officeDocument/2006/relationships/hyperlink" Target="http://paperpile.com/b/u4TPYy/blHy" TargetMode="External"/><Relationship Id="rId287" Type="http://schemas.openxmlformats.org/officeDocument/2006/relationships/hyperlink" Target="http://paperpile.com/b/u4TPYy/Rkqj" TargetMode="External"/><Relationship Id="rId14" Type="http://schemas.openxmlformats.org/officeDocument/2006/relationships/hyperlink" Target="https://paperpile.com/c/u4TPYy/m8Uq" TargetMode="External"/><Relationship Id="rId30" Type="http://schemas.openxmlformats.org/officeDocument/2006/relationships/hyperlink" Target="https://paperpile.com/c/u4TPYy/fnE6" TargetMode="External"/><Relationship Id="rId35" Type="http://schemas.openxmlformats.org/officeDocument/2006/relationships/hyperlink" Target="https://paperpile.com/c/u4TPYy/m2Nx" TargetMode="External"/><Relationship Id="rId56" Type="http://schemas.openxmlformats.org/officeDocument/2006/relationships/hyperlink" Target="https://paperpile.com/c/u4TPYy/TAfK+eSAa" TargetMode="External"/><Relationship Id="rId77" Type="http://schemas.openxmlformats.org/officeDocument/2006/relationships/hyperlink" Target="https://paperpile.com/c/u4TPYy/6o94" TargetMode="External"/><Relationship Id="rId100" Type="http://schemas.openxmlformats.org/officeDocument/2006/relationships/hyperlink" Target="https://paperpile.com/c/u4TPYy/5y98+qenN" TargetMode="External"/><Relationship Id="rId105" Type="http://schemas.openxmlformats.org/officeDocument/2006/relationships/hyperlink" Target="https://paperpile.com/c/u4TPYy/5y98+qenN" TargetMode="External"/><Relationship Id="rId126" Type="http://schemas.openxmlformats.org/officeDocument/2006/relationships/hyperlink" Target="https://paperpile.com/c/u4TPYy/XcBn" TargetMode="External"/><Relationship Id="rId147" Type="http://schemas.openxmlformats.org/officeDocument/2006/relationships/image" Target="media/image1.png"/><Relationship Id="rId168" Type="http://schemas.openxmlformats.org/officeDocument/2006/relationships/hyperlink" Target="http://paperpile.com/b/u4TPYy/qenN" TargetMode="External"/><Relationship Id="rId282" Type="http://schemas.openxmlformats.org/officeDocument/2006/relationships/hyperlink" Target="http://paperpile.com/b/u4TPYy/QYhC" TargetMode="External"/><Relationship Id="rId8" Type="http://schemas.openxmlformats.org/officeDocument/2006/relationships/comments" Target="comments.xml"/><Relationship Id="rId51" Type="http://schemas.openxmlformats.org/officeDocument/2006/relationships/hyperlink" Target="https://paperpile.com/c/u4TPYy/2gKK" TargetMode="External"/><Relationship Id="rId72" Type="http://schemas.openxmlformats.org/officeDocument/2006/relationships/hyperlink" Target="https://paperpile.com/c/u4TPYy/qrIz" TargetMode="External"/><Relationship Id="rId93" Type="http://schemas.openxmlformats.org/officeDocument/2006/relationships/hyperlink" Target="https://paperpile.com/c/u4TPYy/Dorr" TargetMode="External"/><Relationship Id="rId98" Type="http://schemas.openxmlformats.org/officeDocument/2006/relationships/hyperlink" Target="https://paperpile.com/c/u4TPYy/5y98+qenN" TargetMode="External"/><Relationship Id="rId121" Type="http://schemas.openxmlformats.org/officeDocument/2006/relationships/hyperlink" Target="https://paperpile.com/c/u4TPYy/Fp45" TargetMode="External"/><Relationship Id="rId142" Type="http://schemas.openxmlformats.org/officeDocument/2006/relationships/hyperlink" Target="https://paperpile.com/c/u4TPYy/ozus" TargetMode="External"/><Relationship Id="rId163" Type="http://schemas.openxmlformats.org/officeDocument/2006/relationships/hyperlink" Target="http://paperpile.com/b/u4TPYy/gPod" TargetMode="External"/><Relationship Id="rId184" Type="http://schemas.openxmlformats.org/officeDocument/2006/relationships/hyperlink" Target="http://paperpile.com/b/u4TPYy/8evE" TargetMode="External"/><Relationship Id="rId189" Type="http://schemas.openxmlformats.org/officeDocument/2006/relationships/hyperlink" Target="http://paperpile.com/b/u4TPYy/Fp45" TargetMode="External"/><Relationship Id="rId219" Type="http://schemas.openxmlformats.org/officeDocument/2006/relationships/hyperlink" Target="http://paperpile.com/b/u4TPYy/TAfK" TargetMode="External"/><Relationship Id="rId3" Type="http://schemas.openxmlformats.org/officeDocument/2006/relationships/settings" Target="settings.xml"/><Relationship Id="rId214" Type="http://schemas.openxmlformats.org/officeDocument/2006/relationships/hyperlink" Target="http://paperpile.com/b/u4TPYy/XcBn" TargetMode="External"/><Relationship Id="rId230" Type="http://schemas.openxmlformats.org/officeDocument/2006/relationships/hyperlink" Target="http://paperpile.com/b/u4TPYy/tzkX" TargetMode="External"/><Relationship Id="rId235" Type="http://schemas.openxmlformats.org/officeDocument/2006/relationships/hyperlink" Target="http://paperpile.com/b/u4TPYy/06kd" TargetMode="External"/><Relationship Id="rId251" Type="http://schemas.openxmlformats.org/officeDocument/2006/relationships/hyperlink" Target="http://paperpile.com/b/u4TPYy/Dorr" TargetMode="External"/><Relationship Id="rId256" Type="http://schemas.openxmlformats.org/officeDocument/2006/relationships/hyperlink" Target="http://paperpile.com/b/u4TPYy/5y98" TargetMode="External"/><Relationship Id="rId277" Type="http://schemas.openxmlformats.org/officeDocument/2006/relationships/hyperlink" Target="http://paperpile.com/b/u4TPYy/ozus" TargetMode="External"/><Relationship Id="rId25" Type="http://schemas.openxmlformats.org/officeDocument/2006/relationships/hyperlink" Target="https://paperpile.com/c/u4TPYy/qenN+gPod" TargetMode="External"/><Relationship Id="rId46" Type="http://schemas.openxmlformats.org/officeDocument/2006/relationships/hyperlink" Target="https://paperpile.com/c/u4TPYy/2gKK" TargetMode="External"/><Relationship Id="rId67" Type="http://schemas.openxmlformats.org/officeDocument/2006/relationships/hyperlink" Target="https://paperpile.com/c/u4TPYy/dfBH+tzkX+2gKK" TargetMode="External"/><Relationship Id="rId116" Type="http://schemas.openxmlformats.org/officeDocument/2006/relationships/hyperlink" Target="https://paperpile.com/c/u4TPYy/XcBn" TargetMode="External"/><Relationship Id="rId137" Type="http://schemas.openxmlformats.org/officeDocument/2006/relationships/hyperlink" Target="https://paperpile.com/c/u4TPYy/blHy+QQ5o" TargetMode="External"/><Relationship Id="rId158" Type="http://schemas.openxmlformats.org/officeDocument/2006/relationships/hyperlink" Target="https://paperpile.com/c/u4TPYy/Rkqj" TargetMode="External"/><Relationship Id="rId272" Type="http://schemas.openxmlformats.org/officeDocument/2006/relationships/hyperlink" Target="http://paperpile.com/b/u4TPYy/QQ5o" TargetMode="External"/><Relationship Id="rId20" Type="http://schemas.openxmlformats.org/officeDocument/2006/relationships/hyperlink" Target="https://paperpile.com/c/u4TPYy/m8Uq" TargetMode="External"/><Relationship Id="rId41" Type="http://schemas.openxmlformats.org/officeDocument/2006/relationships/hyperlink" Target="https://paperpile.com/c/u4TPYy/Vn9J" TargetMode="External"/><Relationship Id="rId62" Type="http://schemas.openxmlformats.org/officeDocument/2006/relationships/hyperlink" Target="https://paperpile.com/c/u4TPYy/dfBH" TargetMode="External"/><Relationship Id="rId83" Type="http://schemas.openxmlformats.org/officeDocument/2006/relationships/hyperlink" Target="https://paperpile.com/c/u4TPYy/qenN" TargetMode="External"/><Relationship Id="rId88" Type="http://schemas.openxmlformats.org/officeDocument/2006/relationships/hyperlink" Target="https://paperpile.com/c/u4TPYy/qenN" TargetMode="External"/><Relationship Id="rId111" Type="http://schemas.openxmlformats.org/officeDocument/2006/relationships/hyperlink" Target="https://paperpile.com/c/u4TPYy/5y98" TargetMode="External"/><Relationship Id="rId132" Type="http://schemas.openxmlformats.org/officeDocument/2006/relationships/hyperlink" Target="https://paperpile.com/c/u4TPYy/gPod" TargetMode="External"/><Relationship Id="rId153" Type="http://schemas.openxmlformats.org/officeDocument/2006/relationships/hyperlink" Target="https://paperpile.com/c/u4TPYy/QYhC" TargetMode="External"/><Relationship Id="rId174" Type="http://schemas.openxmlformats.org/officeDocument/2006/relationships/hyperlink" Target="http://paperpile.com/b/u4TPYy/m8Uq" TargetMode="External"/><Relationship Id="rId179" Type="http://schemas.openxmlformats.org/officeDocument/2006/relationships/hyperlink" Target="http://paperpile.com/b/u4TPYy/fnE6" TargetMode="External"/><Relationship Id="rId195" Type="http://schemas.openxmlformats.org/officeDocument/2006/relationships/hyperlink" Target="http://paperpile.com/b/u4TPYy/m2Nx" TargetMode="External"/><Relationship Id="rId209" Type="http://schemas.openxmlformats.org/officeDocument/2006/relationships/hyperlink" Target="http://paperpile.com/b/u4TPYy/2gKK" TargetMode="External"/><Relationship Id="rId190" Type="http://schemas.openxmlformats.org/officeDocument/2006/relationships/hyperlink" Target="http://paperpile.com/b/u4TPYy/Fp45" TargetMode="External"/><Relationship Id="rId204" Type="http://schemas.openxmlformats.org/officeDocument/2006/relationships/hyperlink" Target="http://paperpile.com/b/u4TPYy/Vn9J" TargetMode="External"/><Relationship Id="rId220" Type="http://schemas.openxmlformats.org/officeDocument/2006/relationships/hyperlink" Target="http://paperpile.com/b/u4TPYy/eSAa" TargetMode="External"/><Relationship Id="rId225" Type="http://schemas.openxmlformats.org/officeDocument/2006/relationships/hyperlink" Target="http://paperpile.com/b/u4TPYy/dfBH" TargetMode="External"/><Relationship Id="rId241" Type="http://schemas.openxmlformats.org/officeDocument/2006/relationships/hyperlink" Target="http://paperpile.com/b/u4TPYy/qrIz" TargetMode="External"/><Relationship Id="rId246" Type="http://schemas.openxmlformats.org/officeDocument/2006/relationships/hyperlink" Target="http://paperpile.com/b/u4TPYy/6o94" TargetMode="External"/><Relationship Id="rId267" Type="http://schemas.openxmlformats.org/officeDocument/2006/relationships/hyperlink" Target="http://paperpile.com/b/u4TPYy/blHy" TargetMode="External"/><Relationship Id="rId288" Type="http://schemas.openxmlformats.org/officeDocument/2006/relationships/fontTable" Target="fontTable.xml"/><Relationship Id="rId15" Type="http://schemas.openxmlformats.org/officeDocument/2006/relationships/hyperlink" Target="https://paperpile.com/c/u4TPYy/m8Uq" TargetMode="External"/><Relationship Id="rId36" Type="http://schemas.openxmlformats.org/officeDocument/2006/relationships/hyperlink" Target="https://paperpile.com/c/u4TPYy/m2Nx" TargetMode="External"/><Relationship Id="rId57" Type="http://schemas.openxmlformats.org/officeDocument/2006/relationships/hyperlink" Target="https://paperpile.com/c/u4TPYy/TAfK+eSAa" TargetMode="External"/><Relationship Id="rId106" Type="http://schemas.openxmlformats.org/officeDocument/2006/relationships/hyperlink" Target="https://paperpile.com/c/u4TPYy/gPod" TargetMode="External"/><Relationship Id="rId127" Type="http://schemas.openxmlformats.org/officeDocument/2006/relationships/hyperlink" Target="https://paperpile.com/c/u4TPYy/XcBn" TargetMode="External"/><Relationship Id="rId262" Type="http://schemas.openxmlformats.org/officeDocument/2006/relationships/hyperlink" Target="http://paperpile.com/b/u4TPYy/m69B" TargetMode="External"/><Relationship Id="rId283" Type="http://schemas.openxmlformats.org/officeDocument/2006/relationships/hyperlink" Target="http://paperpile.com/b/u4TPYy/Rkqj" TargetMode="External"/><Relationship Id="rId10" Type="http://schemas.microsoft.com/office/2016/09/relationships/commentsIds" Target="commentsIds.xml"/><Relationship Id="rId31" Type="http://schemas.openxmlformats.org/officeDocument/2006/relationships/hyperlink" Target="https://paperpile.com/c/u4TPYy/8evE+Fp45" TargetMode="External"/><Relationship Id="rId52" Type="http://schemas.openxmlformats.org/officeDocument/2006/relationships/hyperlink" Target="https://paperpile.com/c/u4TPYy/2gKK" TargetMode="External"/><Relationship Id="rId73" Type="http://schemas.openxmlformats.org/officeDocument/2006/relationships/hyperlink" Target="https://paperpile.com/c/u4TPYy/qrIz" TargetMode="External"/><Relationship Id="rId78" Type="http://schemas.openxmlformats.org/officeDocument/2006/relationships/hyperlink" Target="https://paperpile.com/c/u4TPYy/6o94" TargetMode="External"/><Relationship Id="rId94" Type="http://schemas.openxmlformats.org/officeDocument/2006/relationships/hyperlink" Target="https://paperpile.com/c/u4TPYy/Dorr" TargetMode="External"/><Relationship Id="rId99" Type="http://schemas.openxmlformats.org/officeDocument/2006/relationships/hyperlink" Target="https://paperpile.com/c/u4TPYy/5y98+qenN" TargetMode="External"/><Relationship Id="rId101" Type="http://schemas.openxmlformats.org/officeDocument/2006/relationships/hyperlink" Target="https://paperpile.com/c/u4TPYy/5y98+qenN" TargetMode="External"/><Relationship Id="rId122" Type="http://schemas.openxmlformats.org/officeDocument/2006/relationships/hyperlink" Target="https://paperpile.com/c/u4TPYy/Fp45" TargetMode="External"/><Relationship Id="rId143" Type="http://schemas.openxmlformats.org/officeDocument/2006/relationships/hyperlink" Target="https://paperpile.com/c/u4TPYy/ozus" TargetMode="External"/><Relationship Id="rId148" Type="http://schemas.openxmlformats.org/officeDocument/2006/relationships/hyperlink" Target="https://paperpile.com/c/u4TPYy/XcBn/?prefix=Table1%3B%20" TargetMode="External"/><Relationship Id="rId164" Type="http://schemas.openxmlformats.org/officeDocument/2006/relationships/hyperlink" Target="http://paperpile.com/b/u4TPYy/gPod" TargetMode="External"/><Relationship Id="rId169" Type="http://schemas.openxmlformats.org/officeDocument/2006/relationships/hyperlink" Target="http://paperpile.com/b/u4TPYy/qenN" TargetMode="External"/><Relationship Id="rId185" Type="http://schemas.openxmlformats.org/officeDocument/2006/relationships/hyperlink" Target="http://paperpile.com/b/u4TPYy/8evE" TargetMode="External"/><Relationship Id="rId4" Type="http://schemas.openxmlformats.org/officeDocument/2006/relationships/webSettings" Target="webSettings.xml"/><Relationship Id="rId9" Type="http://schemas.microsoft.com/office/2011/relationships/commentsExtended" Target="commentsExtended.xml"/><Relationship Id="rId180" Type="http://schemas.openxmlformats.org/officeDocument/2006/relationships/hyperlink" Target="http://paperpile.com/b/u4TPYy/fnE6" TargetMode="External"/><Relationship Id="rId210" Type="http://schemas.openxmlformats.org/officeDocument/2006/relationships/hyperlink" Target="http://paperpile.com/b/u4TPYy/XcBn" TargetMode="External"/><Relationship Id="rId215" Type="http://schemas.openxmlformats.org/officeDocument/2006/relationships/hyperlink" Target="http://paperpile.com/b/u4TPYy/TAfK" TargetMode="External"/><Relationship Id="rId236" Type="http://schemas.openxmlformats.org/officeDocument/2006/relationships/hyperlink" Target="http://paperpile.com/b/u4TPYy/06kd" TargetMode="External"/><Relationship Id="rId257" Type="http://schemas.openxmlformats.org/officeDocument/2006/relationships/hyperlink" Target="http://paperpile.com/b/u4TPYy/5y98" TargetMode="External"/><Relationship Id="rId278" Type="http://schemas.openxmlformats.org/officeDocument/2006/relationships/hyperlink" Target="http://paperpile.com/b/u4TPYy/QYhC" TargetMode="External"/><Relationship Id="rId26" Type="http://schemas.openxmlformats.org/officeDocument/2006/relationships/hyperlink" Target="https://paperpile.com/c/u4TPYy/qenN+gPod" TargetMode="External"/><Relationship Id="rId231" Type="http://schemas.openxmlformats.org/officeDocument/2006/relationships/hyperlink" Target="http://paperpile.com/b/u4TPYy/tzkX" TargetMode="External"/><Relationship Id="rId252" Type="http://schemas.openxmlformats.org/officeDocument/2006/relationships/hyperlink" Target="http://paperpile.com/b/u4TPYy/Dorr" TargetMode="External"/><Relationship Id="rId273" Type="http://schemas.openxmlformats.org/officeDocument/2006/relationships/hyperlink" Target="http://paperpile.com/b/u4TPYy/ozus" TargetMode="External"/><Relationship Id="rId47" Type="http://schemas.openxmlformats.org/officeDocument/2006/relationships/hyperlink" Target="https://paperpile.com/c/u4TPYy/XcBn" TargetMode="External"/><Relationship Id="rId68" Type="http://schemas.openxmlformats.org/officeDocument/2006/relationships/hyperlink" Target="https://paperpile.com/c/u4TPYy/dfBH+tzkX+2gKK" TargetMode="External"/><Relationship Id="rId89" Type="http://schemas.openxmlformats.org/officeDocument/2006/relationships/hyperlink" Target="https://paperpile.com/c/u4TPYy/qenN" TargetMode="External"/><Relationship Id="rId112" Type="http://schemas.openxmlformats.org/officeDocument/2006/relationships/hyperlink" Target="https://paperpile.com/c/u4TPYy/qenN" TargetMode="External"/><Relationship Id="rId133" Type="http://schemas.openxmlformats.org/officeDocument/2006/relationships/hyperlink" Target="https://paperpile.com/c/u4TPYy/m69B" TargetMode="External"/><Relationship Id="rId154" Type="http://schemas.openxmlformats.org/officeDocument/2006/relationships/hyperlink" Target="https://paperpile.com/c/u4TPYy/Rkqj" TargetMode="External"/><Relationship Id="rId175" Type="http://schemas.openxmlformats.org/officeDocument/2006/relationships/hyperlink" Target="http://paperpile.com/b/u4TPYy/m8Uq" TargetMode="External"/><Relationship Id="rId196" Type="http://schemas.openxmlformats.org/officeDocument/2006/relationships/hyperlink" Target="http://paperpile.com/b/u4TPYy/m2Nx" TargetMode="External"/><Relationship Id="rId200" Type="http://schemas.openxmlformats.org/officeDocument/2006/relationships/hyperlink" Target="http://paperpile.com/b/u4TPYy/Vn9J" TargetMode="External"/><Relationship Id="rId16" Type="http://schemas.openxmlformats.org/officeDocument/2006/relationships/hyperlink" Target="https://paperpile.com/c/u4TPYy/m8Uq" TargetMode="External"/><Relationship Id="rId221" Type="http://schemas.openxmlformats.org/officeDocument/2006/relationships/hyperlink" Target="http://paperpile.com/b/u4TPYy/eSAa" TargetMode="External"/><Relationship Id="rId242" Type="http://schemas.openxmlformats.org/officeDocument/2006/relationships/hyperlink" Target="http://paperpile.com/b/u4TPYy/qrIz" TargetMode="External"/><Relationship Id="rId263" Type="http://schemas.openxmlformats.org/officeDocument/2006/relationships/hyperlink" Target="http://paperpile.com/b/u4TPYy/m69B" TargetMode="External"/><Relationship Id="rId284" Type="http://schemas.openxmlformats.org/officeDocument/2006/relationships/hyperlink" Target="http://paperpile.com/b/u4TPYy/Rkqj" TargetMode="External"/><Relationship Id="rId37" Type="http://schemas.openxmlformats.org/officeDocument/2006/relationships/hyperlink" Target="https://paperpile.com/c/u4TPYy/m2Nx" TargetMode="External"/><Relationship Id="rId58" Type="http://schemas.openxmlformats.org/officeDocument/2006/relationships/hyperlink" Target="https://paperpile.com/c/u4TPYy/TAfK+eSAa" TargetMode="External"/><Relationship Id="rId79" Type="http://schemas.openxmlformats.org/officeDocument/2006/relationships/hyperlink" Target="https://paperpile.com/c/u4TPYy/6o94" TargetMode="External"/><Relationship Id="rId102" Type="http://schemas.openxmlformats.org/officeDocument/2006/relationships/hyperlink" Target="https://paperpile.com/c/u4TPYy/5y98+qenN" TargetMode="External"/><Relationship Id="rId123" Type="http://schemas.openxmlformats.org/officeDocument/2006/relationships/hyperlink" Target="https://paperpile.com/c/u4TPYy/Fp45" TargetMode="External"/><Relationship Id="rId144" Type="http://schemas.openxmlformats.org/officeDocument/2006/relationships/hyperlink" Target="https://paperpile.com/c/u4TPYy/2gKK" TargetMode="External"/><Relationship Id="rId90" Type="http://schemas.openxmlformats.org/officeDocument/2006/relationships/hyperlink" Target="https://paperpile.com/c/u4TPYy/gPod" TargetMode="External"/><Relationship Id="rId165" Type="http://schemas.openxmlformats.org/officeDocument/2006/relationships/hyperlink" Target="http://paperpile.com/b/u4TPYy/gPod" TargetMode="External"/><Relationship Id="rId186" Type="http://schemas.openxmlformats.org/officeDocument/2006/relationships/hyperlink" Target="http://paperpile.com/b/u4TPYy/8evE" TargetMode="External"/><Relationship Id="rId211" Type="http://schemas.openxmlformats.org/officeDocument/2006/relationships/hyperlink" Target="http://paperpile.com/b/u4TPYy/XcBn" TargetMode="External"/><Relationship Id="rId232" Type="http://schemas.openxmlformats.org/officeDocument/2006/relationships/hyperlink" Target="http://paperpile.com/b/u4TPYy/tzkX" TargetMode="External"/><Relationship Id="rId253" Type="http://schemas.openxmlformats.org/officeDocument/2006/relationships/hyperlink" Target="http://paperpile.com/b/u4TPYy/Dorr" TargetMode="External"/><Relationship Id="rId274" Type="http://schemas.openxmlformats.org/officeDocument/2006/relationships/hyperlink" Target="http://paperpile.com/b/u4TPYy/ozus" TargetMode="External"/><Relationship Id="rId27" Type="http://schemas.openxmlformats.org/officeDocument/2006/relationships/hyperlink" Target="https://paperpile.com/c/u4TPYy/qenN+gPod" TargetMode="External"/><Relationship Id="rId48" Type="http://schemas.openxmlformats.org/officeDocument/2006/relationships/hyperlink" Target="https://paperpile.com/c/u4TPYy/XcBn" TargetMode="External"/><Relationship Id="rId69" Type="http://schemas.openxmlformats.org/officeDocument/2006/relationships/hyperlink" Target="https://paperpile.com/c/u4TPYy/06kd" TargetMode="External"/><Relationship Id="rId113" Type="http://schemas.openxmlformats.org/officeDocument/2006/relationships/hyperlink" Target="https://paperpile.com/c/u4TPYy/qenN" TargetMode="External"/><Relationship Id="rId134" Type="http://schemas.openxmlformats.org/officeDocument/2006/relationships/hyperlink" Target="https://paperpile.com/c/u4TPYy/m69B" TargetMode="External"/><Relationship Id="rId80" Type="http://schemas.openxmlformats.org/officeDocument/2006/relationships/hyperlink" Target="https://paperpile.com/c/u4TPYy/6o94" TargetMode="External"/><Relationship Id="rId155" Type="http://schemas.openxmlformats.org/officeDocument/2006/relationships/hyperlink" Target="https://paperpile.com/c/u4TPYy/Rkqj" TargetMode="External"/><Relationship Id="rId176" Type="http://schemas.openxmlformats.org/officeDocument/2006/relationships/hyperlink" Target="http://paperpile.com/b/u4TPYy/m8Uq" TargetMode="External"/><Relationship Id="rId197" Type="http://schemas.openxmlformats.org/officeDocument/2006/relationships/hyperlink" Target="http://paperpile.com/b/u4TPYy/m2Nx" TargetMode="External"/><Relationship Id="rId201" Type="http://schemas.openxmlformats.org/officeDocument/2006/relationships/hyperlink" Target="http://paperpile.com/b/u4TPYy/Vn9J" TargetMode="External"/><Relationship Id="rId222" Type="http://schemas.openxmlformats.org/officeDocument/2006/relationships/hyperlink" Target="http://paperpile.com/b/u4TPYy/eSAa" TargetMode="External"/><Relationship Id="rId243" Type="http://schemas.openxmlformats.org/officeDocument/2006/relationships/hyperlink" Target="http://paperpile.com/b/u4TPYy/qrIz" TargetMode="External"/><Relationship Id="rId264" Type="http://schemas.openxmlformats.org/officeDocument/2006/relationships/hyperlink" Target="http://paperpile.com/b/u4TPYy/blHy" TargetMode="External"/><Relationship Id="rId285" Type="http://schemas.openxmlformats.org/officeDocument/2006/relationships/hyperlink" Target="http://paperpile.com/b/u4TPYy/Rkqj" TargetMode="External"/><Relationship Id="rId17" Type="http://schemas.openxmlformats.org/officeDocument/2006/relationships/hyperlink" Target="https://paperpile.com/c/u4TPYy/qenN" TargetMode="External"/><Relationship Id="rId38" Type="http://schemas.openxmlformats.org/officeDocument/2006/relationships/hyperlink" Target="https://paperpile.com/c/u4TPYy/Vn9J" TargetMode="External"/><Relationship Id="rId59" Type="http://schemas.openxmlformats.org/officeDocument/2006/relationships/hyperlink" Target="https://paperpile.com/c/u4TPYy/TAfK+eSAa" TargetMode="External"/><Relationship Id="rId103" Type="http://schemas.openxmlformats.org/officeDocument/2006/relationships/hyperlink" Target="https://paperpile.com/c/u4TPYy/5y98+qenN" TargetMode="External"/><Relationship Id="rId124" Type="http://schemas.openxmlformats.org/officeDocument/2006/relationships/hyperlink" Target="https://paperpile.com/c/u4TPYy/XcBn" TargetMode="External"/><Relationship Id="rId70" Type="http://schemas.openxmlformats.org/officeDocument/2006/relationships/hyperlink" Target="https://paperpile.com/c/u4TPYy/06kd" TargetMode="External"/><Relationship Id="rId91" Type="http://schemas.openxmlformats.org/officeDocument/2006/relationships/hyperlink" Target="https://paperpile.com/c/u4TPYy/gPod" TargetMode="External"/><Relationship Id="rId145" Type="http://schemas.openxmlformats.org/officeDocument/2006/relationships/hyperlink" Target="https://paperpile.com/c/u4TPYy/2gKK" TargetMode="External"/><Relationship Id="rId166" Type="http://schemas.openxmlformats.org/officeDocument/2006/relationships/hyperlink" Target="http://paperpile.com/b/u4TPYy/gPod" TargetMode="External"/><Relationship Id="rId187" Type="http://schemas.openxmlformats.org/officeDocument/2006/relationships/hyperlink" Target="http://paperpile.com/b/u4TPYy/8evE" TargetMode="External"/><Relationship Id="rId1" Type="http://schemas.openxmlformats.org/officeDocument/2006/relationships/numbering" Target="numbering.xml"/><Relationship Id="rId212" Type="http://schemas.openxmlformats.org/officeDocument/2006/relationships/hyperlink" Target="http://paperpile.com/b/u4TPYy/XcBn" TargetMode="External"/><Relationship Id="rId233" Type="http://schemas.openxmlformats.org/officeDocument/2006/relationships/hyperlink" Target="http://paperpile.com/b/u4TPYy/tzkX" TargetMode="External"/><Relationship Id="rId254" Type="http://schemas.openxmlformats.org/officeDocument/2006/relationships/hyperlink" Target="http://paperpile.com/b/u4TPYy/Dorr" TargetMode="External"/><Relationship Id="rId28" Type="http://schemas.openxmlformats.org/officeDocument/2006/relationships/hyperlink" Target="https://paperpile.com/c/u4TPYy/fnE6" TargetMode="External"/><Relationship Id="rId49" Type="http://schemas.openxmlformats.org/officeDocument/2006/relationships/hyperlink" Target="https://paperpile.com/c/u4TPYy/XcBn" TargetMode="External"/><Relationship Id="rId114" Type="http://schemas.openxmlformats.org/officeDocument/2006/relationships/hyperlink" Target="https://paperpile.com/c/u4TPYy/qenN" TargetMode="External"/><Relationship Id="rId275" Type="http://schemas.openxmlformats.org/officeDocument/2006/relationships/hyperlink" Target="http://paperpile.com/b/u4TPYy/ozus" TargetMode="External"/><Relationship Id="rId60" Type="http://schemas.openxmlformats.org/officeDocument/2006/relationships/hyperlink" Target="https://paperpile.com/c/u4TPYy/dfBH" TargetMode="External"/><Relationship Id="rId81" Type="http://schemas.openxmlformats.org/officeDocument/2006/relationships/hyperlink" Target="https://paperpile.com/c/u4TPYy/qenN" TargetMode="External"/><Relationship Id="rId135" Type="http://schemas.openxmlformats.org/officeDocument/2006/relationships/hyperlink" Target="https://paperpile.com/c/u4TPYy/m69B" TargetMode="External"/><Relationship Id="rId156" Type="http://schemas.openxmlformats.org/officeDocument/2006/relationships/hyperlink" Target="https://paperpile.com/c/u4TPYy/Rkqj" TargetMode="External"/><Relationship Id="rId177" Type="http://schemas.openxmlformats.org/officeDocument/2006/relationships/hyperlink" Target="http://paperpile.com/b/u4TPYy/m8Uq" TargetMode="External"/><Relationship Id="rId198" Type="http://schemas.openxmlformats.org/officeDocument/2006/relationships/hyperlink" Target="http://paperpile.com/b/u4TPYy/Vn9J" TargetMode="External"/><Relationship Id="rId202" Type="http://schemas.openxmlformats.org/officeDocument/2006/relationships/hyperlink" Target="http://paperpile.com/b/u4TPYy/Vn9J" TargetMode="External"/><Relationship Id="rId223" Type="http://schemas.openxmlformats.org/officeDocument/2006/relationships/hyperlink" Target="http://paperpile.com/b/u4TPYy/eSAa" TargetMode="External"/><Relationship Id="rId244" Type="http://schemas.openxmlformats.org/officeDocument/2006/relationships/hyperlink" Target="http://paperpile.com/b/u4TPYy/qrIz" TargetMode="External"/><Relationship Id="rId18" Type="http://schemas.openxmlformats.org/officeDocument/2006/relationships/hyperlink" Target="https://paperpile.com/c/u4TPYy/qenN" TargetMode="External"/><Relationship Id="rId39" Type="http://schemas.openxmlformats.org/officeDocument/2006/relationships/hyperlink" Target="https://paperpile.com/c/u4TPYy/Vn9J" TargetMode="External"/><Relationship Id="rId265" Type="http://schemas.openxmlformats.org/officeDocument/2006/relationships/hyperlink" Target="http://paperpile.com/b/u4TPYy/blHy" TargetMode="External"/><Relationship Id="rId286" Type="http://schemas.openxmlformats.org/officeDocument/2006/relationships/hyperlink" Target="http://paperpile.com/b/u4TPYy/Rkq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5577</Words>
  <Characters>31791</Characters>
  <Application>Microsoft Office Word</Application>
  <DocSecurity>0</DocSecurity>
  <Lines>264</Lines>
  <Paragraphs>74</Paragraphs>
  <ScaleCrop>false</ScaleCrop>
  <Company/>
  <LinksUpToDate>false</LinksUpToDate>
  <CharactersWithSpaces>37294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Li,Bo</cp:lastModifiedBy>
  <cp:revision>2</cp:revision>
  <dcterms:created xsi:type="dcterms:W3CDTF">2022-06-07T09:59:00Z</dcterms:created>
  <dcterms:modified xsi:type="dcterms:W3CDTF">2022-06-07T09:59:00Z</dcterms:modified>
</cp:coreProperties>
</file>